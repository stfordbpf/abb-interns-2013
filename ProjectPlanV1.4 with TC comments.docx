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C2C" w:rsidRDefault="00D55C2C" w:rsidP="00D55C2C">
      <w:pPr>
        <w:jc w:val="center"/>
        <w:rPr>
          <w:b/>
          <w:smallCaps/>
          <w:sz w:val="36"/>
          <w:szCs w:val="36"/>
        </w:rPr>
      </w:pPr>
      <w:r w:rsidRPr="00E7394A">
        <w:rPr>
          <w:b/>
          <w:smallCaps/>
          <w:noProof/>
          <w:sz w:val="36"/>
          <w:szCs w:val="36"/>
        </w:rPr>
        <w:drawing>
          <wp:inline distT="0" distB="0" distL="0" distR="0">
            <wp:extent cx="3041578" cy="180947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51281" cy="1815243"/>
                    </a:xfrm>
                    <a:prstGeom prst="rect">
                      <a:avLst/>
                    </a:prstGeom>
                  </pic:spPr>
                </pic:pic>
              </a:graphicData>
            </a:graphic>
          </wp:inline>
        </w:drawing>
      </w:r>
    </w:p>
    <w:p w:rsidR="00D55C2C" w:rsidRDefault="00D55C2C" w:rsidP="00D55C2C">
      <w:pPr>
        <w:jc w:val="center"/>
        <w:rPr>
          <w:b/>
          <w:smallCaps/>
          <w:sz w:val="36"/>
          <w:szCs w:val="36"/>
        </w:rPr>
      </w:pPr>
    </w:p>
    <w:p w:rsidR="00D55C2C" w:rsidRPr="00397A13" w:rsidRDefault="00D55C2C" w:rsidP="00D55C2C">
      <w:pPr>
        <w:jc w:val="center"/>
        <w:rPr>
          <w:b/>
          <w:smallCaps/>
          <w:sz w:val="36"/>
          <w:szCs w:val="36"/>
        </w:rPr>
      </w:pPr>
      <w:r>
        <w:rPr>
          <w:b/>
          <w:smallCaps/>
          <w:sz w:val="36"/>
          <w:szCs w:val="36"/>
        </w:rPr>
        <w:t>Pro</w:t>
      </w:r>
      <w:smartTag w:uri="urn:schemas-microsoft-com:office:smarttags" w:element="PersonName">
        <w:r>
          <w:rPr>
            <w:b/>
            <w:smallCaps/>
            <w:sz w:val="36"/>
            <w:szCs w:val="36"/>
          </w:rPr>
          <w:t>j</w:t>
        </w:r>
      </w:smartTag>
      <w:r>
        <w:rPr>
          <w:b/>
          <w:smallCaps/>
          <w:sz w:val="36"/>
          <w:szCs w:val="36"/>
        </w:rPr>
        <w:t xml:space="preserve">ect Development </w:t>
      </w:r>
      <w:smartTag w:uri="urn:schemas-microsoft-com:office:smarttags" w:element="stockticker">
        <w:r>
          <w:rPr>
            <w:b/>
            <w:smallCaps/>
            <w:sz w:val="36"/>
            <w:szCs w:val="36"/>
          </w:rPr>
          <w:t>Plan</w:t>
        </w:r>
      </w:smartTag>
    </w:p>
    <w:p w:rsidR="00D55C2C" w:rsidRDefault="00D55C2C" w:rsidP="00D55C2C">
      <w:pPr>
        <w:jc w:val="center"/>
        <w:rPr>
          <w:b/>
          <w:smallCaps/>
          <w:sz w:val="28"/>
          <w:szCs w:val="28"/>
        </w:rPr>
      </w:pPr>
      <w:r>
        <w:rPr>
          <w:b/>
          <w:smallCaps/>
          <w:sz w:val="28"/>
          <w:szCs w:val="28"/>
        </w:rPr>
        <w:t>Bluetooth Android Intern Project</w:t>
      </w:r>
    </w:p>
    <w:p w:rsidR="00D55C2C" w:rsidRDefault="00D55C2C" w:rsidP="00D55C2C">
      <w:pPr>
        <w:jc w:val="center"/>
        <w:rPr>
          <w:b/>
          <w:smallCaps/>
          <w:sz w:val="28"/>
          <w:szCs w:val="28"/>
        </w:rPr>
      </w:pPr>
    </w:p>
    <w:p w:rsidR="00D55C2C" w:rsidRDefault="00D55C2C" w:rsidP="00E7394A">
      <w:pPr>
        <w:rPr>
          <w:b/>
          <w:smallCaps/>
          <w:sz w:val="28"/>
          <w:szCs w:val="28"/>
        </w:rPr>
      </w:pPr>
    </w:p>
    <w:p w:rsidR="00D55C2C" w:rsidRDefault="00D55C2C" w:rsidP="00E7394A">
      <w:pPr>
        <w:rPr>
          <w:b/>
          <w:smallCaps/>
          <w:sz w:val="28"/>
          <w:szCs w:val="28"/>
        </w:rPr>
      </w:pPr>
    </w:p>
    <w:p w:rsidR="00D55C2C" w:rsidRDefault="00D55C2C" w:rsidP="00D55C2C">
      <w:pPr>
        <w:jc w:val="center"/>
        <w:rPr>
          <w:b/>
          <w:smallCaps/>
          <w:sz w:val="28"/>
          <w:szCs w:val="28"/>
        </w:rPr>
      </w:pPr>
    </w:p>
    <w:p w:rsidR="00D55C2C" w:rsidRDefault="00D55C2C" w:rsidP="00D55C2C">
      <w:pPr>
        <w:jc w:val="center"/>
        <w:rPr>
          <w:b/>
          <w:smallCaps/>
          <w:sz w:val="28"/>
          <w:szCs w:val="28"/>
        </w:rPr>
      </w:pPr>
      <w:r>
        <w:rPr>
          <w:b/>
          <w:smallCaps/>
          <w:sz w:val="28"/>
          <w:szCs w:val="28"/>
        </w:rPr>
        <w:t>ABB Inc.</w:t>
      </w:r>
    </w:p>
    <w:p w:rsidR="00D55C2C" w:rsidRDefault="00D55C2C" w:rsidP="00D55C2C">
      <w:pPr>
        <w:jc w:val="center"/>
        <w:rPr>
          <w:b/>
          <w:smallCaps/>
          <w:sz w:val="28"/>
          <w:szCs w:val="28"/>
        </w:rPr>
      </w:pPr>
      <w:r>
        <w:rPr>
          <w:b/>
          <w:smallCaps/>
          <w:sz w:val="28"/>
          <w:szCs w:val="28"/>
        </w:rPr>
        <w:t>7051 Industrial Blvd.</w:t>
      </w:r>
    </w:p>
    <w:p w:rsidR="00D55C2C" w:rsidRDefault="00D55C2C" w:rsidP="00D55C2C">
      <w:pPr>
        <w:jc w:val="center"/>
        <w:rPr>
          <w:b/>
          <w:smallCaps/>
          <w:sz w:val="28"/>
          <w:szCs w:val="28"/>
        </w:rPr>
      </w:pPr>
      <w:r>
        <w:rPr>
          <w:b/>
          <w:smallCaps/>
          <w:sz w:val="28"/>
          <w:szCs w:val="28"/>
        </w:rPr>
        <w:t>Bartlesville, OK 74006</w:t>
      </w:r>
    </w:p>
    <w:p w:rsidR="00D55C2C" w:rsidRDefault="00D55C2C" w:rsidP="00D55C2C">
      <w:pPr>
        <w:jc w:val="center"/>
        <w:rPr>
          <w:b/>
          <w:smallCaps/>
          <w:sz w:val="28"/>
          <w:szCs w:val="28"/>
        </w:rPr>
      </w:pPr>
    </w:p>
    <w:p w:rsidR="00D55C2C" w:rsidRDefault="00D55C2C" w:rsidP="00D55C2C">
      <w:pPr>
        <w:jc w:val="center"/>
        <w:rPr>
          <w:b/>
          <w:smallCaps/>
          <w:sz w:val="28"/>
          <w:szCs w:val="28"/>
        </w:rPr>
      </w:pPr>
    </w:p>
    <w:p w:rsidR="00D55C2C" w:rsidRDefault="00D55C2C" w:rsidP="00D55C2C">
      <w:pPr>
        <w:jc w:val="center"/>
        <w:rPr>
          <w:b/>
          <w:smallCaps/>
          <w:sz w:val="28"/>
          <w:szCs w:val="28"/>
        </w:rPr>
      </w:pPr>
    </w:p>
    <w:p w:rsidR="00D55C2C" w:rsidRDefault="00D55C2C" w:rsidP="00E7394A">
      <w:pPr>
        <w:jc w:val="center"/>
        <w:rPr>
          <w:rFonts w:cstheme="minorHAnsi"/>
          <w:b/>
          <w:bCs/>
          <w:sz w:val="28"/>
          <w:szCs w:val="28"/>
        </w:rPr>
      </w:pPr>
      <w:r>
        <w:rPr>
          <w:b/>
          <w:smallCaps/>
          <w:sz w:val="28"/>
          <w:szCs w:val="28"/>
        </w:rPr>
        <w:t>May 22, 2013</w:t>
      </w:r>
    </w:p>
    <w:p w:rsidR="00D55C2C" w:rsidRDefault="00D55C2C" w:rsidP="00C56A1F">
      <w:pPr>
        <w:pStyle w:val="Default"/>
        <w:rPr>
          <w:rFonts w:asciiTheme="minorHAnsi" w:hAnsiTheme="minorHAnsi" w:cstheme="minorHAnsi"/>
          <w:b/>
          <w:bCs/>
          <w:sz w:val="28"/>
          <w:szCs w:val="28"/>
        </w:rPr>
      </w:pPr>
    </w:p>
    <w:p w:rsidR="00D55C2C" w:rsidRDefault="00D55C2C" w:rsidP="00C56A1F">
      <w:pPr>
        <w:pStyle w:val="Default"/>
        <w:rPr>
          <w:rFonts w:asciiTheme="minorHAnsi" w:hAnsiTheme="minorHAnsi" w:cstheme="minorHAnsi"/>
          <w:b/>
          <w:bCs/>
          <w:sz w:val="28"/>
          <w:szCs w:val="28"/>
        </w:rPr>
      </w:pPr>
    </w:p>
    <w:p w:rsidR="00D55C2C" w:rsidRDefault="00D55C2C"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2"/>
          <w:szCs w:val="22"/>
        </w:rPr>
      </w:pPr>
      <w:r w:rsidRPr="0002535F">
        <w:rPr>
          <w:rFonts w:asciiTheme="minorHAnsi" w:hAnsiTheme="minorHAnsi" w:cstheme="minorHAnsi"/>
          <w:b/>
          <w:bCs/>
          <w:sz w:val="28"/>
          <w:szCs w:val="28"/>
        </w:rPr>
        <w:t>T</w:t>
      </w:r>
      <w:r w:rsidRPr="00E7394A">
        <w:rPr>
          <w:rFonts w:asciiTheme="minorHAnsi" w:hAnsiTheme="minorHAnsi" w:cstheme="minorHAnsi"/>
          <w:b/>
          <w:bCs/>
          <w:sz w:val="22"/>
          <w:szCs w:val="22"/>
        </w:rPr>
        <w:t>ABLE</w:t>
      </w:r>
      <w:r w:rsidRPr="0002535F">
        <w:rPr>
          <w:rFonts w:asciiTheme="minorHAnsi" w:hAnsiTheme="minorHAnsi" w:cstheme="minorHAnsi"/>
          <w:b/>
          <w:bCs/>
          <w:sz w:val="28"/>
          <w:szCs w:val="28"/>
        </w:rPr>
        <w:t xml:space="preserve"> </w:t>
      </w:r>
      <w:r w:rsidRPr="00E7394A">
        <w:rPr>
          <w:rFonts w:asciiTheme="minorHAnsi" w:hAnsiTheme="minorHAnsi" w:cstheme="minorHAnsi"/>
          <w:b/>
          <w:bCs/>
          <w:sz w:val="22"/>
          <w:szCs w:val="22"/>
        </w:rPr>
        <w:t>OF</w:t>
      </w:r>
      <w:r w:rsidRPr="0002535F">
        <w:rPr>
          <w:rFonts w:asciiTheme="minorHAnsi" w:hAnsiTheme="minorHAnsi" w:cstheme="minorHAnsi"/>
          <w:b/>
          <w:bCs/>
          <w:sz w:val="28"/>
          <w:szCs w:val="28"/>
        </w:rPr>
        <w:t xml:space="preserve"> C</w:t>
      </w:r>
      <w:r w:rsidRPr="00E7394A">
        <w:rPr>
          <w:rFonts w:asciiTheme="minorHAnsi" w:hAnsiTheme="minorHAnsi" w:cstheme="minorHAnsi"/>
          <w:b/>
          <w:bCs/>
          <w:sz w:val="22"/>
          <w:szCs w:val="22"/>
        </w:rPr>
        <w:t>ONTENTS</w:t>
      </w:r>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r w:rsidRPr="00CC342B">
        <w:rPr>
          <w:rFonts w:asciiTheme="minorHAnsi" w:hAnsiTheme="minorHAnsi" w:cstheme="minorHAnsi"/>
        </w:rPr>
        <w:fldChar w:fldCharType="begin"/>
      </w:r>
      <w:r w:rsidR="00B01B64" w:rsidRPr="00E7394A">
        <w:rPr>
          <w:rFonts w:asciiTheme="minorHAnsi" w:hAnsiTheme="minorHAnsi" w:cstheme="minorHAnsi"/>
        </w:rPr>
        <w:instrText xml:space="preserve"> TOC \o "1-3" \h \z \u </w:instrText>
      </w:r>
      <w:r w:rsidRPr="00CC342B">
        <w:rPr>
          <w:rFonts w:asciiTheme="minorHAnsi" w:hAnsiTheme="minorHAnsi" w:cstheme="minorHAnsi"/>
        </w:rPr>
        <w:fldChar w:fldCharType="separate"/>
      </w:r>
      <w:hyperlink w:anchor="_Toc332219291" w:history="1">
        <w:r w:rsidR="00B01B64" w:rsidRPr="00E7394A">
          <w:rPr>
            <w:rStyle w:val="Hyperlink"/>
            <w:rFonts w:asciiTheme="minorHAnsi" w:hAnsiTheme="minorHAnsi" w:cstheme="minorHAnsi"/>
            <w:smallCaps/>
            <w:noProof/>
          </w:rPr>
          <w:t>Introduction</w:t>
        </w:r>
        <w:r w:rsidR="00B01B64" w:rsidRPr="00E7394A">
          <w:rPr>
            <w:rFonts w:asciiTheme="minorHAnsi" w:hAnsiTheme="minorHAnsi" w:cstheme="minorHAnsi"/>
            <w:noProof/>
            <w:webHidden/>
          </w:rPr>
          <w:tab/>
        </w:r>
        <w:r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_Toc332219291 \h </w:instrText>
        </w:r>
        <w:r w:rsidRPr="00E7394A">
          <w:rPr>
            <w:rFonts w:asciiTheme="minorHAnsi" w:hAnsiTheme="minorHAnsi" w:cstheme="minorHAnsi"/>
            <w:noProof/>
            <w:webHidden/>
          </w:rPr>
        </w:r>
        <w:r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2</w:t>
        </w:r>
        <w:r w:rsidRPr="00E7394A">
          <w:rPr>
            <w:rFonts w:asciiTheme="minorHAnsi" w:hAnsiTheme="minorHAnsi" w:cstheme="minorHAnsi"/>
            <w:noProof/>
            <w:webHidden/>
          </w:rPr>
          <w:fldChar w:fldCharType="end"/>
        </w:r>
      </w:hyperlink>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hyperlink w:anchor="_Toc332219292" w:history="1">
        <w:r w:rsidR="00B01B64" w:rsidRPr="00E7394A">
          <w:rPr>
            <w:rStyle w:val="Hyperlink"/>
            <w:rFonts w:asciiTheme="minorHAnsi" w:hAnsiTheme="minorHAnsi" w:cstheme="minorHAnsi"/>
            <w:smallCaps/>
            <w:noProof/>
          </w:rPr>
          <w:t>Project Management Approach</w:t>
        </w:r>
        <w:r w:rsidR="00B01B64" w:rsidRPr="00E7394A">
          <w:rPr>
            <w:rFonts w:asciiTheme="minorHAnsi" w:hAnsiTheme="minorHAnsi" w:cstheme="minorHAnsi"/>
            <w:noProof/>
            <w:webHidden/>
          </w:rPr>
          <w:tab/>
        </w:r>
        <w:r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_Toc332219292 \h </w:instrText>
        </w:r>
        <w:r w:rsidRPr="00E7394A">
          <w:rPr>
            <w:rFonts w:asciiTheme="minorHAnsi" w:hAnsiTheme="minorHAnsi" w:cstheme="minorHAnsi"/>
            <w:noProof/>
            <w:webHidden/>
          </w:rPr>
        </w:r>
        <w:r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2</w:t>
        </w:r>
        <w:r w:rsidRPr="00E7394A">
          <w:rPr>
            <w:rFonts w:asciiTheme="minorHAnsi" w:hAnsiTheme="minorHAnsi" w:cstheme="minorHAnsi"/>
            <w:noProof/>
            <w:webHidden/>
          </w:rPr>
          <w:fldChar w:fldCharType="end"/>
        </w:r>
      </w:hyperlink>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hyperlink w:anchor="_Toc332219293" w:history="1">
        <w:r w:rsidR="00B01B64" w:rsidRPr="00E7394A">
          <w:rPr>
            <w:rStyle w:val="Hyperlink"/>
            <w:rFonts w:asciiTheme="minorHAnsi" w:hAnsiTheme="minorHAnsi" w:cstheme="minorHAnsi"/>
            <w:smallCaps/>
            <w:noProof/>
          </w:rPr>
          <w:t>Project Scope</w:t>
        </w:r>
        <w:r w:rsidR="00B01B64" w:rsidRPr="00E7394A">
          <w:rPr>
            <w:rFonts w:asciiTheme="minorHAnsi" w:hAnsiTheme="minorHAnsi" w:cstheme="minorHAnsi"/>
            <w:noProof/>
            <w:webHidden/>
          </w:rPr>
          <w:tab/>
        </w:r>
        <w:r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_Toc332219293 \h </w:instrText>
        </w:r>
        <w:r w:rsidRPr="00E7394A">
          <w:rPr>
            <w:rFonts w:asciiTheme="minorHAnsi" w:hAnsiTheme="minorHAnsi" w:cstheme="minorHAnsi"/>
            <w:noProof/>
            <w:webHidden/>
          </w:rPr>
        </w:r>
        <w:r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3</w:t>
        </w:r>
        <w:r w:rsidRPr="00E7394A">
          <w:rPr>
            <w:rFonts w:asciiTheme="minorHAnsi" w:hAnsiTheme="minorHAnsi" w:cstheme="minorHAnsi"/>
            <w:noProof/>
            <w:webHidden/>
          </w:rPr>
          <w:fldChar w:fldCharType="end"/>
        </w:r>
      </w:hyperlink>
    </w:p>
    <w:p w:rsidR="00B01B64" w:rsidRPr="00E7394A" w:rsidRDefault="00B01B64" w:rsidP="00B01B64">
      <w:pPr>
        <w:pStyle w:val="TOC1"/>
        <w:tabs>
          <w:tab w:val="right" w:leader="dot" w:pos="9350"/>
        </w:tabs>
        <w:rPr>
          <w:rFonts w:asciiTheme="minorHAnsi" w:eastAsia="SimSun" w:hAnsiTheme="minorHAnsi" w:cstheme="minorHAnsi"/>
          <w:noProof/>
          <w:sz w:val="22"/>
          <w:szCs w:val="22"/>
          <w:lang w:eastAsia="zh-CN"/>
        </w:rPr>
      </w:pPr>
      <w:r w:rsidRPr="00E7394A">
        <w:rPr>
          <w:rStyle w:val="Hyperlink"/>
          <w:rFonts w:asciiTheme="minorHAnsi" w:hAnsiTheme="minorHAnsi" w:cstheme="minorHAnsi"/>
          <w:smallCaps/>
          <w:noProof/>
        </w:rPr>
        <w:t>Change Management Plan</w:t>
      </w:r>
      <w:r w:rsidRPr="00E7394A">
        <w:rPr>
          <w:rFonts w:asciiTheme="minorHAnsi" w:hAnsiTheme="minorHAnsi" w:cstheme="minorHAnsi"/>
          <w:noProof/>
          <w:webHidden/>
        </w:rPr>
        <w:tab/>
        <w:t>3</w:t>
      </w:r>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hyperlink w:anchor="_Toc332219297" w:history="1">
        <w:r w:rsidR="00B01B64" w:rsidRPr="00E7394A">
          <w:rPr>
            <w:rStyle w:val="Hyperlink"/>
            <w:rFonts w:asciiTheme="minorHAnsi" w:hAnsiTheme="minorHAnsi" w:cstheme="minorHAnsi"/>
            <w:smallCaps/>
            <w:noProof/>
          </w:rPr>
          <w:t>Communications Management Plan</w:t>
        </w:r>
        <w:r w:rsidR="00B01B64" w:rsidRPr="00E7394A">
          <w:rPr>
            <w:rFonts w:asciiTheme="minorHAnsi" w:hAnsiTheme="minorHAnsi" w:cstheme="minorHAnsi"/>
            <w:noProof/>
            <w:webHidden/>
          </w:rPr>
          <w:tab/>
          <w:t>3</w:t>
        </w:r>
      </w:hyperlink>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hyperlink w:anchor="_Toc332219299" w:history="1">
        <w:r w:rsidR="00B01B64" w:rsidRPr="00E7394A">
          <w:rPr>
            <w:rStyle w:val="Hyperlink"/>
            <w:rFonts w:asciiTheme="minorHAnsi" w:hAnsiTheme="minorHAnsi" w:cstheme="minorHAnsi"/>
            <w:smallCaps/>
            <w:noProof/>
          </w:rPr>
          <w:t>Procurement Management Plan</w:t>
        </w:r>
        <w:r w:rsidR="00B01B64" w:rsidRPr="00E7394A">
          <w:rPr>
            <w:rFonts w:asciiTheme="minorHAnsi" w:hAnsiTheme="minorHAnsi" w:cstheme="minorHAnsi"/>
            <w:noProof/>
            <w:webHidden/>
          </w:rPr>
          <w:tab/>
          <w:t>6</w:t>
        </w:r>
      </w:hyperlink>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hyperlink w:anchor="_Toc332219300" w:history="1">
        <w:r w:rsidR="00B01B64" w:rsidRPr="00E7394A">
          <w:rPr>
            <w:rStyle w:val="Hyperlink"/>
            <w:rFonts w:asciiTheme="minorHAnsi" w:hAnsiTheme="minorHAnsi" w:cstheme="minorHAnsi"/>
            <w:smallCaps/>
            <w:noProof/>
          </w:rPr>
          <w:t>Project Scope Management Plan</w:t>
        </w:r>
        <w:r w:rsidR="00B01B64" w:rsidRPr="00E7394A">
          <w:rPr>
            <w:rFonts w:asciiTheme="minorHAnsi" w:hAnsiTheme="minorHAnsi" w:cstheme="minorHAnsi"/>
            <w:noProof/>
            <w:webHidden/>
          </w:rPr>
          <w:tab/>
          <w:t>6</w:t>
        </w:r>
      </w:hyperlink>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hyperlink w:anchor="_Toc332219301" w:history="1">
        <w:r w:rsidR="00B01B64" w:rsidRPr="00E7394A">
          <w:rPr>
            <w:rStyle w:val="Hyperlink"/>
            <w:rFonts w:asciiTheme="minorHAnsi" w:hAnsiTheme="minorHAnsi" w:cstheme="minorHAnsi"/>
            <w:smallCaps/>
            <w:noProof/>
          </w:rPr>
          <w:t>Schedule Management Plan</w:t>
        </w:r>
        <w:r w:rsidR="00B01B64" w:rsidRPr="00E7394A">
          <w:rPr>
            <w:rFonts w:asciiTheme="minorHAnsi" w:hAnsiTheme="minorHAnsi" w:cstheme="minorHAnsi"/>
            <w:noProof/>
            <w:webHidden/>
          </w:rPr>
          <w:tab/>
          <w:t>6</w:t>
        </w:r>
      </w:hyperlink>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hyperlink w:anchor="_Toc332219302" w:history="1">
        <w:r w:rsidR="00B01B64" w:rsidRPr="00E7394A">
          <w:rPr>
            <w:rStyle w:val="Hyperlink"/>
            <w:rFonts w:asciiTheme="minorHAnsi" w:hAnsiTheme="minorHAnsi" w:cstheme="minorHAnsi"/>
            <w:smallCaps/>
            <w:noProof/>
          </w:rPr>
          <w:t>Quality Management Plan</w:t>
        </w:r>
        <w:r w:rsidR="00B01B64" w:rsidRPr="00E7394A">
          <w:rPr>
            <w:rFonts w:asciiTheme="minorHAnsi" w:hAnsiTheme="minorHAnsi" w:cstheme="minorHAnsi"/>
            <w:noProof/>
            <w:webHidden/>
          </w:rPr>
          <w:tab/>
          <w:t>9</w:t>
        </w:r>
      </w:hyperlink>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hyperlink w:anchor="_Toc332219303" w:history="1">
        <w:r w:rsidR="00B01B64" w:rsidRPr="00E7394A">
          <w:rPr>
            <w:rStyle w:val="Hyperlink"/>
            <w:rFonts w:asciiTheme="minorHAnsi" w:hAnsiTheme="minorHAnsi" w:cstheme="minorHAnsi"/>
            <w:smallCaps/>
            <w:noProof/>
          </w:rPr>
          <w:t>Risk Management Plan</w:t>
        </w:r>
        <w:r w:rsidR="00B01B64" w:rsidRPr="00E7394A">
          <w:rPr>
            <w:rFonts w:asciiTheme="minorHAnsi" w:hAnsiTheme="minorHAnsi" w:cstheme="minorHAnsi"/>
            <w:noProof/>
            <w:webHidden/>
          </w:rPr>
          <w:tab/>
        </w:r>
        <w:r w:rsidR="0002535F">
          <w:rPr>
            <w:rFonts w:asciiTheme="minorHAnsi" w:hAnsiTheme="minorHAnsi" w:cstheme="minorHAnsi"/>
            <w:noProof/>
            <w:webHidden/>
          </w:rPr>
          <w:t>11</w:t>
        </w:r>
      </w:hyperlink>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hyperlink w:anchor="_Toc332219304" w:history="1">
        <w:r w:rsidR="00B01B64" w:rsidRPr="00E7394A">
          <w:rPr>
            <w:rStyle w:val="Hyperlink"/>
            <w:rFonts w:asciiTheme="minorHAnsi" w:hAnsiTheme="minorHAnsi" w:cstheme="minorHAnsi"/>
            <w:smallCaps/>
            <w:noProof/>
          </w:rPr>
          <w:t>Risk Register</w:t>
        </w:r>
        <w:r w:rsidR="00B01B64" w:rsidRPr="00E7394A">
          <w:rPr>
            <w:rFonts w:asciiTheme="minorHAnsi" w:hAnsiTheme="minorHAnsi" w:cstheme="minorHAnsi"/>
            <w:noProof/>
            <w:webHidden/>
          </w:rPr>
          <w:tab/>
        </w:r>
        <w:r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_Toc332219304 \h </w:instrText>
        </w:r>
        <w:r w:rsidRPr="00E7394A">
          <w:rPr>
            <w:rFonts w:asciiTheme="minorHAnsi" w:hAnsiTheme="minorHAnsi" w:cstheme="minorHAnsi"/>
            <w:noProof/>
            <w:webHidden/>
          </w:rPr>
        </w:r>
        <w:r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1</w:t>
        </w:r>
        <w:r w:rsidR="0002535F">
          <w:rPr>
            <w:rFonts w:asciiTheme="minorHAnsi" w:hAnsiTheme="minorHAnsi" w:cstheme="minorHAnsi"/>
            <w:noProof/>
            <w:webHidden/>
          </w:rPr>
          <w:t>1</w:t>
        </w:r>
        <w:r w:rsidRPr="00E7394A">
          <w:rPr>
            <w:rFonts w:asciiTheme="minorHAnsi" w:hAnsiTheme="minorHAnsi" w:cstheme="minorHAnsi"/>
            <w:noProof/>
            <w:webHidden/>
          </w:rPr>
          <w:fldChar w:fldCharType="end"/>
        </w:r>
      </w:hyperlink>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hyperlink w:anchor="_Toc332219305" w:history="1">
        <w:r w:rsidR="00B01B64" w:rsidRPr="00E7394A">
          <w:rPr>
            <w:rStyle w:val="Hyperlink"/>
            <w:rFonts w:asciiTheme="minorHAnsi" w:hAnsiTheme="minorHAnsi" w:cstheme="minorHAnsi"/>
            <w:smallCaps/>
            <w:noProof/>
          </w:rPr>
          <w:t>Staffing Management Plan</w:t>
        </w:r>
        <w:r w:rsidR="00B01B64" w:rsidRPr="00E7394A">
          <w:rPr>
            <w:rFonts w:asciiTheme="minorHAnsi" w:hAnsiTheme="minorHAnsi" w:cstheme="minorHAnsi"/>
            <w:noProof/>
            <w:webHidden/>
          </w:rPr>
          <w:tab/>
        </w:r>
        <w:r w:rsidR="0002535F">
          <w:rPr>
            <w:rFonts w:asciiTheme="minorHAnsi" w:hAnsiTheme="minorHAnsi" w:cstheme="minorHAnsi"/>
            <w:noProof/>
            <w:webHidden/>
          </w:rPr>
          <w:t>12</w:t>
        </w:r>
      </w:hyperlink>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hyperlink w:anchor="_Toc332219307" w:history="1">
        <w:r w:rsidR="00B01B64" w:rsidRPr="00E7394A">
          <w:rPr>
            <w:rStyle w:val="Hyperlink"/>
            <w:rFonts w:asciiTheme="minorHAnsi" w:hAnsiTheme="minorHAnsi" w:cstheme="minorHAnsi"/>
            <w:smallCaps/>
            <w:noProof/>
          </w:rPr>
          <w:t>Cost Baseline</w:t>
        </w:r>
        <w:r w:rsidR="00B01B64" w:rsidRPr="00E7394A">
          <w:rPr>
            <w:rFonts w:asciiTheme="minorHAnsi" w:hAnsiTheme="minorHAnsi" w:cstheme="minorHAnsi"/>
            <w:noProof/>
            <w:webHidden/>
          </w:rPr>
          <w:tab/>
        </w:r>
        <w:r w:rsidR="0002535F">
          <w:rPr>
            <w:rFonts w:asciiTheme="minorHAnsi" w:hAnsiTheme="minorHAnsi" w:cstheme="minorHAnsi"/>
            <w:noProof/>
            <w:webHidden/>
          </w:rPr>
          <w:t>12</w:t>
        </w:r>
      </w:hyperlink>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hyperlink w:anchor="_Toc332219308" w:history="1">
        <w:r w:rsidR="00B01B64" w:rsidRPr="00E7394A">
          <w:rPr>
            <w:rStyle w:val="Hyperlink"/>
            <w:rFonts w:asciiTheme="minorHAnsi" w:hAnsiTheme="minorHAnsi" w:cstheme="minorHAnsi"/>
            <w:smallCaps/>
            <w:noProof/>
          </w:rPr>
          <w:t>Quality Baseline</w:t>
        </w:r>
        <w:r w:rsidR="00B01B64" w:rsidRPr="00E7394A">
          <w:rPr>
            <w:rFonts w:asciiTheme="minorHAnsi" w:hAnsiTheme="minorHAnsi" w:cstheme="minorHAnsi"/>
            <w:noProof/>
            <w:webHidden/>
          </w:rPr>
          <w:tab/>
        </w:r>
        <w:r w:rsidR="0002535F">
          <w:rPr>
            <w:rFonts w:asciiTheme="minorHAnsi" w:hAnsiTheme="minorHAnsi" w:cstheme="minorHAnsi"/>
            <w:noProof/>
            <w:webHidden/>
          </w:rPr>
          <w:t>12</w:t>
        </w:r>
      </w:hyperlink>
    </w:p>
    <w:p w:rsidR="00B01B64" w:rsidRPr="00E7394A" w:rsidRDefault="00CC342B" w:rsidP="00B01B64">
      <w:pPr>
        <w:pStyle w:val="TOC1"/>
        <w:tabs>
          <w:tab w:val="right" w:leader="dot" w:pos="9350"/>
        </w:tabs>
        <w:rPr>
          <w:rFonts w:asciiTheme="minorHAnsi" w:eastAsia="SimSun" w:hAnsiTheme="minorHAnsi" w:cstheme="minorHAnsi"/>
          <w:noProof/>
          <w:sz w:val="22"/>
          <w:szCs w:val="22"/>
          <w:lang w:eastAsia="zh-CN"/>
        </w:rPr>
      </w:pPr>
      <w:hyperlink w:anchor="_Toc332219309" w:history="1">
        <w:r w:rsidR="00B01B64" w:rsidRPr="00E7394A">
          <w:rPr>
            <w:rStyle w:val="Hyperlink"/>
            <w:rFonts w:asciiTheme="minorHAnsi" w:hAnsiTheme="minorHAnsi" w:cstheme="minorHAnsi"/>
            <w:smallCaps/>
            <w:noProof/>
          </w:rPr>
          <w:t>Sponsor Acceptance</w:t>
        </w:r>
        <w:r w:rsidR="00B01B64" w:rsidRPr="00E7394A">
          <w:rPr>
            <w:rFonts w:asciiTheme="minorHAnsi" w:hAnsiTheme="minorHAnsi" w:cstheme="minorHAnsi"/>
            <w:noProof/>
            <w:webHidden/>
          </w:rPr>
          <w:tab/>
        </w:r>
        <w:r w:rsidR="0002535F">
          <w:rPr>
            <w:rFonts w:asciiTheme="minorHAnsi" w:hAnsiTheme="minorHAnsi" w:cstheme="minorHAnsi"/>
            <w:noProof/>
            <w:webHidden/>
          </w:rPr>
          <w:t>13</w:t>
        </w:r>
      </w:hyperlink>
    </w:p>
    <w:p w:rsidR="00B01B64" w:rsidRPr="00E7394A" w:rsidRDefault="00CC342B" w:rsidP="00B01B64">
      <w:pPr>
        <w:pStyle w:val="Default"/>
        <w:rPr>
          <w:rFonts w:asciiTheme="minorHAnsi" w:hAnsiTheme="minorHAnsi" w:cstheme="minorHAnsi"/>
          <w:bCs/>
          <w:sz w:val="22"/>
          <w:szCs w:val="22"/>
        </w:rPr>
      </w:pPr>
      <w:r w:rsidRPr="00E7394A">
        <w:rPr>
          <w:rFonts w:asciiTheme="minorHAnsi" w:hAnsiTheme="minorHAnsi" w:cstheme="minorHAnsi"/>
        </w:rPr>
        <w:fldChar w:fldCharType="end"/>
      </w: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8"/>
          <w:szCs w:val="28"/>
        </w:rPr>
      </w:pPr>
    </w:p>
    <w:p w:rsidR="00B01B64" w:rsidRDefault="00B01B64" w:rsidP="00C56A1F">
      <w:pPr>
        <w:pStyle w:val="Default"/>
        <w:rPr>
          <w:rFonts w:asciiTheme="minorHAnsi" w:hAnsiTheme="minorHAnsi" w:cstheme="minorHAnsi"/>
          <w:b/>
          <w:bCs/>
          <w:sz w:val="28"/>
          <w:szCs w:val="28"/>
        </w:rPr>
      </w:pPr>
    </w:p>
    <w:p w:rsidR="0002535F" w:rsidRPr="0002535F" w:rsidRDefault="0002535F" w:rsidP="00C56A1F">
      <w:pPr>
        <w:pStyle w:val="Default"/>
        <w:rPr>
          <w:rFonts w:asciiTheme="minorHAnsi" w:hAnsiTheme="minorHAnsi" w:cstheme="minorHAnsi"/>
          <w:b/>
          <w:bCs/>
          <w:sz w:val="28"/>
          <w:szCs w:val="28"/>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I</w:t>
      </w:r>
      <w:r w:rsidRPr="0002535F">
        <w:rPr>
          <w:rFonts w:asciiTheme="minorHAnsi" w:hAnsiTheme="minorHAnsi" w:cstheme="minorHAnsi"/>
          <w:b/>
          <w:bCs/>
          <w:sz w:val="22"/>
          <w:szCs w:val="22"/>
        </w:rPr>
        <w:t xml:space="preserve">NTRODUCTION </w:t>
      </w:r>
      <w:r w:rsidR="009E04F7" w:rsidRPr="0002535F">
        <w:rPr>
          <w:rFonts w:asciiTheme="minorHAnsi" w:hAnsiTheme="minorHAnsi" w:cstheme="minorHAnsi"/>
          <w:b/>
          <w:bCs/>
          <w:sz w:val="22"/>
          <w:szCs w:val="22"/>
        </w:rPr>
        <w:t xml:space="preserve">     </w:t>
      </w:r>
    </w:p>
    <w:p w:rsidR="00A35574" w:rsidRPr="0002535F" w:rsidRDefault="00642A14" w:rsidP="00C56A1F">
      <w:pPr>
        <w:spacing w:after="0"/>
        <w:rPr>
          <w:rFonts w:cstheme="minorHAnsi"/>
          <w:sz w:val="23"/>
          <w:szCs w:val="23"/>
        </w:rPr>
      </w:pPr>
      <w:r w:rsidRPr="0002535F">
        <w:rPr>
          <w:rFonts w:cstheme="minorHAnsi"/>
          <w:sz w:val="23"/>
          <w:szCs w:val="23"/>
        </w:rPr>
        <w:t xml:space="preserve">Half of </w:t>
      </w:r>
      <w:r w:rsidR="001369B7" w:rsidRPr="0002535F">
        <w:rPr>
          <w:rFonts w:cstheme="minorHAnsi"/>
          <w:sz w:val="23"/>
          <w:szCs w:val="23"/>
        </w:rPr>
        <w:t>ABB’s G4 devices are all able to be monitored via the internet,</w:t>
      </w:r>
      <w:r w:rsidRPr="0002535F">
        <w:rPr>
          <w:rFonts w:cstheme="minorHAnsi"/>
          <w:sz w:val="23"/>
          <w:szCs w:val="23"/>
        </w:rPr>
        <w:t xml:space="preserve"> the remaining half do not have this capability and therefore</w:t>
      </w:r>
      <w:r w:rsidR="001369B7" w:rsidRPr="0002535F">
        <w:rPr>
          <w:rFonts w:cstheme="minorHAnsi"/>
          <w:sz w:val="23"/>
          <w:szCs w:val="23"/>
        </w:rPr>
        <w:t xml:space="preserve"> must be connected to locally. The field technicians that monitor </w:t>
      </w:r>
      <w:r w:rsidRPr="0002535F">
        <w:rPr>
          <w:rFonts w:cstheme="minorHAnsi"/>
          <w:sz w:val="23"/>
          <w:szCs w:val="23"/>
        </w:rPr>
        <w:t>the latter half of these</w:t>
      </w:r>
      <w:r w:rsidR="001369B7" w:rsidRPr="0002535F">
        <w:rPr>
          <w:rFonts w:cstheme="minorHAnsi"/>
          <w:sz w:val="23"/>
          <w:szCs w:val="23"/>
        </w:rPr>
        <w:t xml:space="preserve"> G4 devices do so by linking their PCCU running system to the G4 device with a male to male USB. </w:t>
      </w:r>
      <w:r w:rsidRPr="0002535F">
        <w:rPr>
          <w:rFonts w:cstheme="minorHAnsi"/>
          <w:sz w:val="23"/>
          <w:szCs w:val="23"/>
        </w:rPr>
        <w:t>Harsh weather and physical obstacles make doing this difficult or in some cases impossible. To remedy this issue ABB’s research and development (R&amp;D)</w:t>
      </w:r>
      <w:r w:rsidR="00BE1A17" w:rsidRPr="0002535F">
        <w:rPr>
          <w:rFonts w:cstheme="minorHAnsi"/>
          <w:sz w:val="23"/>
          <w:szCs w:val="23"/>
        </w:rPr>
        <w:t xml:space="preserve"> team will develop an Android application that connects the field technician to a local G4 device</w:t>
      </w:r>
      <w:r w:rsidR="00A66204" w:rsidRPr="0002535F">
        <w:rPr>
          <w:rFonts w:cstheme="minorHAnsi"/>
          <w:sz w:val="23"/>
          <w:szCs w:val="23"/>
        </w:rPr>
        <w:t xml:space="preserve"> via </w:t>
      </w:r>
      <w:r w:rsidR="00F37CE0" w:rsidRPr="0002535F">
        <w:rPr>
          <w:rFonts w:cstheme="minorHAnsi"/>
          <w:sz w:val="23"/>
          <w:szCs w:val="23"/>
        </w:rPr>
        <w:t>B</w:t>
      </w:r>
      <w:r w:rsidR="00A66204" w:rsidRPr="0002535F">
        <w:rPr>
          <w:rFonts w:cstheme="minorHAnsi"/>
          <w:sz w:val="23"/>
          <w:szCs w:val="23"/>
        </w:rPr>
        <w:t>luetooth</w:t>
      </w:r>
      <w:r w:rsidR="00BE1A17" w:rsidRPr="0002535F">
        <w:rPr>
          <w:rFonts w:cstheme="minorHAnsi"/>
          <w:sz w:val="23"/>
          <w:szCs w:val="23"/>
        </w:rPr>
        <w:t xml:space="preserve"> and displays the readings necessary to meet marketing requirements.</w:t>
      </w:r>
    </w:p>
    <w:p w:rsidR="008B61BF" w:rsidRPr="0002535F" w:rsidRDefault="008B61BF" w:rsidP="00C56A1F">
      <w:pPr>
        <w:pStyle w:val="Default"/>
        <w:rPr>
          <w:rFonts w:asciiTheme="minorHAnsi" w:hAnsiTheme="minorHAnsi" w:cstheme="minorHAnsi"/>
          <w:b/>
          <w:bCs/>
          <w:sz w:val="28"/>
          <w:szCs w:val="28"/>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ROJECT</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A</w:t>
      </w:r>
      <w:r w:rsidRPr="0002535F">
        <w:rPr>
          <w:rFonts w:asciiTheme="minorHAnsi" w:hAnsiTheme="minorHAnsi" w:cstheme="minorHAnsi"/>
          <w:b/>
          <w:bCs/>
          <w:sz w:val="22"/>
          <w:szCs w:val="22"/>
        </w:rPr>
        <w:t xml:space="preserve">PPROACH </w:t>
      </w:r>
    </w:p>
    <w:p w:rsidR="00A35574" w:rsidRPr="0002535F" w:rsidRDefault="00BE1A17" w:rsidP="00C56A1F">
      <w:pPr>
        <w:spacing w:after="0"/>
        <w:rPr>
          <w:rFonts w:cstheme="minorHAnsi"/>
          <w:sz w:val="23"/>
          <w:szCs w:val="23"/>
        </w:rPr>
      </w:pPr>
      <w:r w:rsidRPr="0002535F">
        <w:rPr>
          <w:rFonts w:cstheme="minorHAnsi"/>
          <w:sz w:val="23"/>
          <w:szCs w:val="23"/>
        </w:rPr>
        <w:t xml:space="preserve">The Project Manager, Blaine </w:t>
      </w:r>
      <w:proofErr w:type="spellStart"/>
      <w:r w:rsidRPr="0002535F">
        <w:rPr>
          <w:rFonts w:cstheme="minorHAnsi"/>
          <w:sz w:val="23"/>
          <w:szCs w:val="23"/>
        </w:rPr>
        <w:t>Tiernan</w:t>
      </w:r>
      <w:proofErr w:type="spellEnd"/>
      <w:r w:rsidRPr="0002535F">
        <w:rPr>
          <w:rFonts w:cstheme="minorHAnsi"/>
          <w:sz w:val="23"/>
          <w:szCs w:val="23"/>
        </w:rPr>
        <w:t>, has the overall authority and responsibility for managing and executing this project according to this Project Plan. The project manager is guided by</w:t>
      </w:r>
      <w:r w:rsidR="006F409E" w:rsidRPr="0002535F">
        <w:rPr>
          <w:rFonts w:cstheme="minorHAnsi"/>
          <w:sz w:val="23"/>
          <w:szCs w:val="23"/>
        </w:rPr>
        <w:t xml:space="preserve"> Program Managers</w:t>
      </w:r>
      <w:r w:rsidRPr="0002535F">
        <w:rPr>
          <w:rFonts w:cstheme="minorHAnsi"/>
          <w:sz w:val="23"/>
          <w:szCs w:val="23"/>
        </w:rPr>
        <w:t xml:space="preserve"> </w:t>
      </w:r>
      <w:r w:rsidR="00C75196" w:rsidRPr="0002535F">
        <w:rPr>
          <w:rFonts w:cstheme="minorHAnsi"/>
          <w:sz w:val="23"/>
          <w:szCs w:val="23"/>
        </w:rPr>
        <w:t xml:space="preserve">Scott Cain and </w:t>
      </w:r>
      <w:r w:rsidRPr="0002535F">
        <w:rPr>
          <w:rFonts w:cstheme="minorHAnsi"/>
          <w:sz w:val="23"/>
          <w:szCs w:val="23"/>
        </w:rPr>
        <w:t>Terry Cox</w:t>
      </w:r>
      <w:r w:rsidR="00C75196" w:rsidRPr="0002535F">
        <w:rPr>
          <w:rFonts w:cstheme="minorHAnsi"/>
          <w:sz w:val="23"/>
          <w:szCs w:val="23"/>
        </w:rPr>
        <w:t>.</w:t>
      </w:r>
      <w:r w:rsidR="00C700D4">
        <w:rPr>
          <w:rFonts w:cstheme="minorHAnsi"/>
          <w:sz w:val="23"/>
          <w:szCs w:val="23"/>
        </w:rPr>
        <w:t xml:space="preserve"> The</w:t>
      </w:r>
      <w:r w:rsidR="002606C0">
        <w:rPr>
          <w:rFonts w:cstheme="minorHAnsi"/>
          <w:sz w:val="23"/>
          <w:szCs w:val="23"/>
        </w:rPr>
        <w:t xml:space="preserve"> </w:t>
      </w:r>
      <w:r w:rsidR="00C700D4">
        <w:rPr>
          <w:rFonts w:cstheme="minorHAnsi"/>
          <w:sz w:val="23"/>
          <w:szCs w:val="23"/>
        </w:rPr>
        <w:t xml:space="preserve">marketing requirements have been provided by the Product </w:t>
      </w:r>
      <w:proofErr w:type="gramStart"/>
      <w:r w:rsidR="00C700D4">
        <w:rPr>
          <w:rFonts w:cstheme="minorHAnsi"/>
          <w:sz w:val="23"/>
          <w:szCs w:val="23"/>
        </w:rPr>
        <w:t>Manager,</w:t>
      </w:r>
      <w:proofErr w:type="gramEnd"/>
      <w:r w:rsidR="00C700D4">
        <w:rPr>
          <w:rFonts w:cstheme="minorHAnsi"/>
          <w:sz w:val="23"/>
          <w:szCs w:val="23"/>
        </w:rPr>
        <w:t xml:space="preserve"> Elaine McEwen</w:t>
      </w:r>
      <w:r w:rsidR="00C75196" w:rsidRPr="0002535F">
        <w:rPr>
          <w:rFonts w:cstheme="minorHAnsi"/>
          <w:sz w:val="23"/>
          <w:szCs w:val="23"/>
        </w:rPr>
        <w:t xml:space="preserve"> </w:t>
      </w:r>
      <w:r w:rsidR="00F42E6B" w:rsidRPr="0002535F">
        <w:rPr>
          <w:rFonts w:cstheme="minorHAnsi"/>
          <w:sz w:val="23"/>
          <w:szCs w:val="23"/>
        </w:rPr>
        <w:t xml:space="preserve">The project team will consist of Lead Software </w:t>
      </w:r>
      <w:r w:rsidR="006F409E" w:rsidRPr="0002535F">
        <w:rPr>
          <w:rFonts w:cstheme="minorHAnsi"/>
          <w:sz w:val="23"/>
          <w:szCs w:val="23"/>
        </w:rPr>
        <w:t xml:space="preserve">Developer </w:t>
      </w:r>
      <w:r w:rsidR="00F42E6B" w:rsidRPr="0002535F">
        <w:rPr>
          <w:rFonts w:cstheme="minorHAnsi"/>
          <w:sz w:val="23"/>
          <w:szCs w:val="23"/>
        </w:rPr>
        <w:t xml:space="preserve">Lee Easton, and Software </w:t>
      </w:r>
      <w:r w:rsidR="006F409E" w:rsidRPr="0002535F">
        <w:rPr>
          <w:rFonts w:cstheme="minorHAnsi"/>
          <w:sz w:val="23"/>
          <w:szCs w:val="23"/>
        </w:rPr>
        <w:t xml:space="preserve">Developer </w:t>
      </w:r>
      <w:r w:rsidR="00F42E6B" w:rsidRPr="0002535F">
        <w:rPr>
          <w:rFonts w:cstheme="minorHAnsi"/>
          <w:sz w:val="23"/>
          <w:szCs w:val="23"/>
        </w:rPr>
        <w:t xml:space="preserve">Jeff </w:t>
      </w:r>
      <w:proofErr w:type="spellStart"/>
      <w:r w:rsidR="00F42E6B" w:rsidRPr="0002535F">
        <w:rPr>
          <w:rFonts w:cstheme="minorHAnsi"/>
          <w:sz w:val="23"/>
          <w:szCs w:val="23"/>
        </w:rPr>
        <w:t>Sczinski</w:t>
      </w:r>
      <w:proofErr w:type="spellEnd"/>
      <w:r w:rsidR="00F42E6B" w:rsidRPr="0002535F">
        <w:rPr>
          <w:rFonts w:cstheme="minorHAnsi"/>
          <w:sz w:val="23"/>
          <w:szCs w:val="23"/>
        </w:rPr>
        <w:t xml:space="preserve"> and Victoria </w:t>
      </w:r>
      <w:proofErr w:type="spellStart"/>
      <w:r w:rsidR="00F42E6B" w:rsidRPr="0002535F">
        <w:rPr>
          <w:rFonts w:cstheme="minorHAnsi"/>
          <w:sz w:val="23"/>
          <w:szCs w:val="23"/>
        </w:rPr>
        <w:t>Som</w:t>
      </w:r>
      <w:proofErr w:type="spellEnd"/>
      <w:r w:rsidR="00F42E6B" w:rsidRPr="0002535F">
        <w:rPr>
          <w:rFonts w:cstheme="minorHAnsi"/>
          <w:sz w:val="23"/>
          <w:szCs w:val="23"/>
        </w:rPr>
        <w:t xml:space="preserve"> de Cerf. The project manager will work with all resources to perform project planning. All funding decisions will also be made by the </w:t>
      </w:r>
      <w:r w:rsidR="00161306" w:rsidRPr="0002535F">
        <w:rPr>
          <w:rFonts w:cstheme="minorHAnsi"/>
          <w:sz w:val="23"/>
          <w:szCs w:val="23"/>
        </w:rPr>
        <w:t>program manager</w:t>
      </w:r>
      <w:r w:rsidR="00C05075" w:rsidRPr="0002535F">
        <w:rPr>
          <w:rFonts w:cstheme="minorHAnsi"/>
          <w:sz w:val="23"/>
          <w:szCs w:val="23"/>
        </w:rPr>
        <w:t xml:space="preserve">s </w:t>
      </w:r>
      <w:r w:rsidR="00220B37" w:rsidRPr="0002535F">
        <w:rPr>
          <w:rFonts w:cstheme="minorHAnsi"/>
          <w:sz w:val="23"/>
          <w:szCs w:val="23"/>
        </w:rPr>
        <w:t>Terry</w:t>
      </w:r>
      <w:r w:rsidR="00C05075" w:rsidRPr="0002535F">
        <w:rPr>
          <w:rFonts w:cstheme="minorHAnsi"/>
          <w:sz w:val="23"/>
          <w:szCs w:val="23"/>
        </w:rPr>
        <w:t xml:space="preserve"> Cox</w:t>
      </w:r>
      <w:r w:rsidR="00F42E6B" w:rsidRPr="0002535F">
        <w:rPr>
          <w:rFonts w:cstheme="minorHAnsi"/>
          <w:sz w:val="23"/>
          <w:szCs w:val="23"/>
        </w:rPr>
        <w:t xml:space="preserve"> or Scott Cain</w:t>
      </w:r>
      <w:r w:rsidR="007542B0" w:rsidRPr="0002535F">
        <w:rPr>
          <w:rFonts w:cstheme="minorHAnsi"/>
          <w:sz w:val="23"/>
          <w:szCs w:val="23"/>
        </w:rPr>
        <w:t>. The project manager is responsible for communicating with each of the software engineers on progress and performance directly.</w:t>
      </w:r>
    </w:p>
    <w:p w:rsidR="008B61BF" w:rsidRPr="0002535F" w:rsidRDefault="008B61BF" w:rsidP="00C56A1F">
      <w:pPr>
        <w:pStyle w:val="Default"/>
        <w:rPr>
          <w:rFonts w:asciiTheme="minorHAnsi" w:hAnsiTheme="minorHAnsi" w:cstheme="minorHAnsi"/>
          <w:b/>
          <w:bCs/>
          <w:sz w:val="28"/>
          <w:szCs w:val="28"/>
        </w:rPr>
      </w:pPr>
    </w:p>
    <w:p w:rsidR="00BE1A17" w:rsidRPr="0002535F" w:rsidRDefault="006F409E" w:rsidP="00C56A1F">
      <w:pPr>
        <w:pStyle w:val="Default"/>
        <w:rPr>
          <w:rFonts w:asciiTheme="minorHAnsi" w:hAnsiTheme="minorHAnsi" w:cstheme="minorHAnsi"/>
          <w:b/>
          <w:bCs/>
          <w:sz w:val="28"/>
          <w:szCs w:val="28"/>
        </w:rPr>
      </w:pPr>
      <w:r w:rsidRPr="00E53E87">
        <w:rPr>
          <w:rFonts w:asciiTheme="minorHAnsi" w:hAnsiTheme="minorHAnsi" w:cstheme="minorHAnsi"/>
          <w:noProof/>
        </w:rPr>
        <w:drawing>
          <wp:inline distT="0" distB="0" distL="0" distR="0">
            <wp:extent cx="5867400" cy="42131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867400" cy="4213119"/>
                    </a:xfrm>
                    <a:prstGeom prst="rect">
                      <a:avLst/>
                    </a:prstGeom>
                    <a:noFill/>
                    <a:ln w="9525">
                      <a:noFill/>
                      <a:miter lim="800000"/>
                      <a:headEnd/>
                      <a:tailEnd/>
                    </a:ln>
                  </pic:spPr>
                </pic:pic>
              </a:graphicData>
            </a:graphic>
          </wp:inline>
        </w:drawing>
      </w: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ROJECT </w:t>
      </w: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COPE </w:t>
      </w:r>
    </w:p>
    <w:p w:rsidR="00A35574" w:rsidRPr="0002535F" w:rsidRDefault="00907ECF" w:rsidP="00F70E50">
      <w:pPr>
        <w:pStyle w:val="Default"/>
        <w:rPr>
          <w:rFonts w:asciiTheme="minorHAnsi" w:hAnsiTheme="minorHAnsi" w:cstheme="minorHAnsi"/>
          <w:b/>
          <w:bCs/>
          <w:sz w:val="28"/>
          <w:szCs w:val="28"/>
        </w:rPr>
      </w:pPr>
      <w:r w:rsidRPr="0002535F">
        <w:rPr>
          <w:rFonts w:asciiTheme="minorHAnsi" w:hAnsiTheme="minorHAnsi" w:cstheme="minorHAnsi"/>
        </w:rPr>
        <w:t xml:space="preserve">The scope of this project is to allow the local transmission of readings from the </w:t>
      </w:r>
      <w:proofErr w:type="spellStart"/>
      <w:r w:rsidRPr="0002535F">
        <w:rPr>
          <w:rFonts w:asciiTheme="minorHAnsi" w:hAnsiTheme="minorHAnsi" w:cstheme="minorHAnsi"/>
        </w:rPr>
        <w:t>Totalflow</w:t>
      </w:r>
      <w:proofErr w:type="spellEnd"/>
      <w:r w:rsidRPr="0002535F">
        <w:rPr>
          <w:rFonts w:asciiTheme="minorHAnsi" w:hAnsiTheme="minorHAnsi" w:cstheme="minorHAnsi"/>
        </w:rPr>
        <w:t xml:space="preserve"> G4 devices that are not networked to an android device with the </w:t>
      </w:r>
      <w:r w:rsidRPr="0002535F">
        <w:rPr>
          <w:rFonts w:asciiTheme="minorHAnsi" w:hAnsiTheme="minorHAnsi" w:cstheme="minorHAnsi"/>
          <w:b/>
          <w:color w:val="auto"/>
        </w:rPr>
        <w:t xml:space="preserve">ABB </w:t>
      </w:r>
      <w:proofErr w:type="spellStart"/>
      <w:r w:rsidR="00C05075" w:rsidRPr="0002535F">
        <w:rPr>
          <w:rFonts w:asciiTheme="minorHAnsi" w:hAnsiTheme="minorHAnsi" w:cstheme="minorHAnsi"/>
          <w:b/>
          <w:color w:val="auto"/>
        </w:rPr>
        <w:t>Totalflow</w:t>
      </w:r>
      <w:proofErr w:type="spellEnd"/>
      <w:r w:rsidRPr="0002535F">
        <w:rPr>
          <w:rFonts w:asciiTheme="minorHAnsi" w:hAnsiTheme="minorHAnsi" w:cstheme="minorHAnsi"/>
          <w:b/>
          <w:color w:val="auto"/>
        </w:rPr>
        <w:t xml:space="preserve"> app</w:t>
      </w:r>
      <w:r w:rsidR="0000770F" w:rsidRPr="0002535F">
        <w:rPr>
          <w:rFonts w:asciiTheme="minorHAnsi" w:hAnsiTheme="minorHAnsi" w:cstheme="minorHAnsi"/>
          <w:color w:val="auto"/>
        </w:rPr>
        <w:t xml:space="preserve"> through a Bluetooth connection</w:t>
      </w:r>
      <w:r w:rsidRPr="0002535F">
        <w:rPr>
          <w:rFonts w:asciiTheme="minorHAnsi" w:hAnsiTheme="minorHAnsi" w:cstheme="minorHAnsi"/>
          <w:color w:val="auto"/>
        </w:rPr>
        <w:t xml:space="preserve">. </w:t>
      </w:r>
      <w:r w:rsidRPr="0002535F">
        <w:rPr>
          <w:rFonts w:asciiTheme="minorHAnsi" w:hAnsiTheme="minorHAnsi" w:cstheme="minorHAnsi"/>
        </w:rPr>
        <w:t xml:space="preserve">The application </w:t>
      </w:r>
      <w:r w:rsidR="0000770F" w:rsidRPr="0002535F">
        <w:rPr>
          <w:rFonts w:asciiTheme="minorHAnsi" w:hAnsiTheme="minorHAnsi" w:cstheme="minorHAnsi"/>
        </w:rPr>
        <w:t>shall</w:t>
      </w:r>
      <w:r w:rsidRPr="0002535F">
        <w:rPr>
          <w:rFonts w:asciiTheme="minorHAnsi" w:hAnsiTheme="minorHAnsi" w:cstheme="minorHAnsi"/>
        </w:rPr>
        <w:t xml:space="preserve"> be designed and tested to ensure that all marketing requirements are met.</w:t>
      </w:r>
      <w:r w:rsidR="0000770F" w:rsidRPr="0002535F">
        <w:rPr>
          <w:rFonts w:asciiTheme="minorHAnsi" w:hAnsiTheme="minorHAnsi" w:cstheme="minorHAnsi"/>
        </w:rPr>
        <w:t xml:space="preserve"> It shall present each of the data points defined in the marketing requirements with the ability to turn on or off data points for display.</w:t>
      </w:r>
      <w:r w:rsidRPr="0002535F">
        <w:rPr>
          <w:rFonts w:asciiTheme="minorHAnsi" w:hAnsiTheme="minorHAnsi" w:cstheme="minorHAnsi"/>
        </w:rPr>
        <w:t xml:space="preserve"> </w:t>
      </w:r>
      <w:r w:rsidR="0000770F" w:rsidRPr="0002535F">
        <w:rPr>
          <w:rFonts w:asciiTheme="minorHAnsi" w:hAnsiTheme="minorHAnsi" w:cstheme="minorHAnsi"/>
        </w:rPr>
        <w:t xml:space="preserve">It shall also provide an additional screen with a user defined set of data points not listed in the marketing requirements. The app shall have a general settings page for general configurations settings such as communication settings for Bluetooth. </w:t>
      </w:r>
      <w:r w:rsidRPr="0002535F">
        <w:rPr>
          <w:rFonts w:asciiTheme="minorHAnsi" w:hAnsiTheme="minorHAnsi" w:cstheme="minorHAnsi"/>
        </w:rPr>
        <w:t>The Project Plan is a living document that will continue to evolve throughout the life of the project.</w:t>
      </w:r>
    </w:p>
    <w:p w:rsidR="008B61BF" w:rsidRPr="0002535F" w:rsidRDefault="008B61BF" w:rsidP="00C56A1F">
      <w:pPr>
        <w:pStyle w:val="Default"/>
        <w:rPr>
          <w:rFonts w:asciiTheme="minorHAnsi" w:hAnsiTheme="minorHAnsi" w:cstheme="minorHAnsi"/>
          <w:b/>
          <w:bCs/>
          <w:sz w:val="28"/>
          <w:szCs w:val="28"/>
        </w:rPr>
      </w:pPr>
    </w:p>
    <w:p w:rsidR="00A35574" w:rsidRPr="0002535F" w:rsidRDefault="00A35574" w:rsidP="00F70E50">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HANGE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F86C4A" w:rsidRPr="0002535F" w:rsidRDefault="00F86C4A" w:rsidP="00C56A1F">
      <w:pPr>
        <w:spacing w:after="0"/>
        <w:rPr>
          <w:rFonts w:cstheme="minorHAnsi"/>
          <w:sz w:val="23"/>
          <w:szCs w:val="23"/>
        </w:rPr>
      </w:pPr>
      <w:r w:rsidRPr="0002535F">
        <w:rPr>
          <w:rFonts w:cstheme="minorHAnsi"/>
          <w:sz w:val="23"/>
          <w:szCs w:val="23"/>
        </w:rPr>
        <w:t>The following process will be undertaken for project change:</w:t>
      </w:r>
    </w:p>
    <w:p w:rsidR="00F86C4A" w:rsidRPr="0002535F" w:rsidRDefault="00F86C4A" w:rsidP="00C56A1F">
      <w:pPr>
        <w:spacing w:after="0"/>
        <w:rPr>
          <w:rFonts w:cstheme="minorHAnsi"/>
          <w:sz w:val="23"/>
          <w:szCs w:val="23"/>
        </w:rPr>
      </w:pPr>
      <w:r w:rsidRPr="0002535F">
        <w:rPr>
          <w:rFonts w:cstheme="minorHAnsi"/>
          <w:sz w:val="23"/>
          <w:szCs w:val="23"/>
        </w:rPr>
        <w:tab/>
        <w:t>Step #1: Identify the need for a change (Any</w:t>
      </w:r>
      <w:r w:rsidR="00131E32" w:rsidRPr="0002535F">
        <w:rPr>
          <w:rFonts w:cstheme="minorHAnsi"/>
          <w:sz w:val="23"/>
          <w:szCs w:val="23"/>
        </w:rPr>
        <w:t xml:space="preserve"> Person Relevant to the Project</w:t>
      </w:r>
      <w:r w:rsidRPr="0002535F">
        <w:rPr>
          <w:rFonts w:cstheme="minorHAnsi"/>
          <w:sz w:val="23"/>
          <w:szCs w:val="23"/>
        </w:rPr>
        <w:t>)</w:t>
      </w:r>
    </w:p>
    <w:p w:rsidR="00E12DF4" w:rsidRPr="0002535F" w:rsidRDefault="00F86C4A" w:rsidP="00C56A1F">
      <w:pPr>
        <w:spacing w:after="0"/>
        <w:rPr>
          <w:rFonts w:cstheme="minorHAnsi"/>
          <w:sz w:val="23"/>
          <w:szCs w:val="23"/>
        </w:rPr>
      </w:pPr>
      <w:r w:rsidRPr="0002535F">
        <w:rPr>
          <w:rFonts w:cstheme="minorHAnsi"/>
          <w:sz w:val="23"/>
          <w:szCs w:val="23"/>
        </w:rPr>
        <w:tab/>
      </w:r>
      <w:r w:rsidR="00E12DF4" w:rsidRPr="0002535F">
        <w:rPr>
          <w:rFonts w:cstheme="minorHAnsi"/>
          <w:sz w:val="23"/>
          <w:szCs w:val="23"/>
        </w:rPr>
        <w:t xml:space="preserve">Step #2: A ‘Change Request’ form must be filled out and </w:t>
      </w:r>
      <w:proofErr w:type="spellStart"/>
      <w:r w:rsidR="00E12DF4" w:rsidRPr="0002535F">
        <w:rPr>
          <w:rFonts w:cstheme="minorHAnsi"/>
          <w:sz w:val="23"/>
          <w:szCs w:val="23"/>
        </w:rPr>
        <w:t>deliverd</w:t>
      </w:r>
      <w:proofErr w:type="spellEnd"/>
      <w:r w:rsidR="00E12DF4" w:rsidRPr="0002535F">
        <w:rPr>
          <w:rFonts w:cstheme="minorHAnsi"/>
          <w:sz w:val="23"/>
          <w:szCs w:val="23"/>
        </w:rPr>
        <w:t xml:space="preserve"> to the project team as well</w:t>
      </w:r>
      <w:r w:rsidR="00E12DF4" w:rsidRPr="0002535F">
        <w:rPr>
          <w:rFonts w:cstheme="minorHAnsi"/>
          <w:sz w:val="23"/>
          <w:szCs w:val="23"/>
        </w:rPr>
        <w:tab/>
      </w:r>
      <w:r w:rsidR="00E12DF4" w:rsidRPr="0002535F">
        <w:rPr>
          <w:rFonts w:cstheme="minorHAnsi"/>
          <w:sz w:val="23"/>
          <w:szCs w:val="23"/>
        </w:rPr>
        <w:tab/>
      </w:r>
      <w:r w:rsidR="00E12DF4" w:rsidRPr="0002535F">
        <w:rPr>
          <w:rFonts w:cstheme="minorHAnsi"/>
          <w:sz w:val="23"/>
          <w:szCs w:val="23"/>
        </w:rPr>
        <w:tab/>
        <w:t xml:space="preserve"> as the project manager.</w:t>
      </w:r>
    </w:p>
    <w:p w:rsidR="00E53E87" w:rsidRDefault="00F86C4A" w:rsidP="00E53E87">
      <w:pPr>
        <w:spacing w:after="0"/>
        <w:ind w:left="720"/>
        <w:rPr>
          <w:rFonts w:cstheme="minorHAnsi"/>
          <w:sz w:val="23"/>
          <w:szCs w:val="23"/>
        </w:rPr>
      </w:pPr>
      <w:r w:rsidRPr="0002535F">
        <w:rPr>
          <w:rFonts w:cstheme="minorHAnsi"/>
          <w:sz w:val="23"/>
          <w:szCs w:val="23"/>
        </w:rPr>
        <w:t>Step #</w:t>
      </w:r>
      <w:r w:rsidR="00E12DF4" w:rsidRPr="0002535F">
        <w:rPr>
          <w:rFonts w:cstheme="minorHAnsi"/>
          <w:sz w:val="23"/>
          <w:szCs w:val="23"/>
        </w:rPr>
        <w:t>3</w:t>
      </w:r>
      <w:r w:rsidRPr="0002535F">
        <w:rPr>
          <w:rFonts w:cstheme="minorHAnsi"/>
          <w:sz w:val="23"/>
          <w:szCs w:val="23"/>
        </w:rPr>
        <w:t xml:space="preserve">: </w:t>
      </w:r>
      <w:r w:rsidR="00E12DF4" w:rsidRPr="0002535F">
        <w:rPr>
          <w:rFonts w:cstheme="minorHAnsi"/>
          <w:sz w:val="23"/>
          <w:szCs w:val="23"/>
        </w:rPr>
        <w:t>T</w:t>
      </w:r>
      <w:r w:rsidRPr="0002535F">
        <w:rPr>
          <w:rFonts w:cstheme="minorHAnsi"/>
          <w:sz w:val="23"/>
          <w:szCs w:val="23"/>
        </w:rPr>
        <w:t xml:space="preserve">he Project Manager, Blaine </w:t>
      </w:r>
      <w:proofErr w:type="spellStart"/>
      <w:r w:rsidRPr="0002535F">
        <w:rPr>
          <w:rFonts w:cstheme="minorHAnsi"/>
          <w:sz w:val="23"/>
          <w:szCs w:val="23"/>
        </w:rPr>
        <w:t>Tiernan</w:t>
      </w:r>
      <w:proofErr w:type="spellEnd"/>
      <w:r w:rsidRPr="0002535F">
        <w:rPr>
          <w:rFonts w:cstheme="minorHAnsi"/>
          <w:sz w:val="23"/>
          <w:szCs w:val="23"/>
        </w:rPr>
        <w:t xml:space="preserve">, will </w:t>
      </w:r>
      <w:r w:rsidR="00E12DF4" w:rsidRPr="0002535F">
        <w:rPr>
          <w:rFonts w:cstheme="minorHAnsi"/>
          <w:sz w:val="23"/>
          <w:szCs w:val="23"/>
        </w:rPr>
        <w:t xml:space="preserve">bring the document </w:t>
      </w:r>
      <w:r w:rsidR="00E12DF4" w:rsidRPr="0002535F">
        <w:rPr>
          <w:rFonts w:cstheme="minorHAnsi"/>
          <w:sz w:val="23"/>
          <w:szCs w:val="23"/>
        </w:rPr>
        <w:tab/>
      </w:r>
      <w:r w:rsidR="00E12DF4" w:rsidRPr="0002535F">
        <w:rPr>
          <w:rFonts w:cstheme="minorHAnsi"/>
          <w:sz w:val="23"/>
          <w:szCs w:val="23"/>
        </w:rPr>
        <w:tab/>
      </w:r>
      <w:r w:rsidR="00E12DF4" w:rsidRPr="0002535F">
        <w:rPr>
          <w:rFonts w:cstheme="minorHAnsi"/>
          <w:sz w:val="23"/>
          <w:szCs w:val="23"/>
        </w:rPr>
        <w:tab/>
      </w:r>
      <w:r w:rsidR="00E12DF4" w:rsidRPr="0002535F">
        <w:rPr>
          <w:rFonts w:cstheme="minorHAnsi"/>
          <w:sz w:val="23"/>
          <w:szCs w:val="23"/>
        </w:rPr>
        <w:tab/>
        <w:t>to</w:t>
      </w:r>
      <w:r w:rsidRPr="0002535F">
        <w:rPr>
          <w:rFonts w:cstheme="minorHAnsi"/>
          <w:sz w:val="23"/>
          <w:szCs w:val="23"/>
        </w:rPr>
        <w:t xml:space="preserve"> </w:t>
      </w:r>
      <w:r w:rsidR="00C05075" w:rsidRPr="0002535F">
        <w:rPr>
          <w:rFonts w:cstheme="minorHAnsi"/>
          <w:sz w:val="23"/>
          <w:szCs w:val="23"/>
        </w:rPr>
        <w:t>Scott Cain and Terry Cox</w:t>
      </w:r>
      <w:r w:rsidRPr="0002535F">
        <w:rPr>
          <w:rFonts w:cstheme="minorHAnsi"/>
          <w:sz w:val="23"/>
          <w:szCs w:val="23"/>
        </w:rPr>
        <w:t xml:space="preserve"> to determine if the</w:t>
      </w:r>
      <w:r w:rsidR="00E12DF4" w:rsidRPr="0002535F">
        <w:rPr>
          <w:rFonts w:cstheme="minorHAnsi"/>
          <w:sz w:val="23"/>
          <w:szCs w:val="23"/>
        </w:rPr>
        <w:t xml:space="preserve"> desired</w:t>
      </w:r>
      <w:r w:rsidRPr="0002535F">
        <w:rPr>
          <w:rFonts w:cstheme="minorHAnsi"/>
          <w:sz w:val="23"/>
          <w:szCs w:val="23"/>
        </w:rPr>
        <w:t xml:space="preserve"> modification is relevant </w:t>
      </w:r>
      <w:r w:rsidR="00E53E87">
        <w:rPr>
          <w:rFonts w:cstheme="minorHAnsi"/>
          <w:sz w:val="23"/>
          <w:szCs w:val="23"/>
        </w:rPr>
        <w:tab/>
      </w:r>
      <w:r w:rsidRPr="0002535F">
        <w:rPr>
          <w:rFonts w:cstheme="minorHAnsi"/>
          <w:sz w:val="23"/>
          <w:szCs w:val="23"/>
        </w:rPr>
        <w:t>enough to investigate.</w:t>
      </w:r>
    </w:p>
    <w:p w:rsidR="00F86C4A" w:rsidRPr="0002535F" w:rsidRDefault="00F86C4A" w:rsidP="00E53E87">
      <w:pPr>
        <w:spacing w:after="0"/>
        <w:ind w:left="720"/>
        <w:rPr>
          <w:rFonts w:cstheme="minorHAnsi"/>
          <w:sz w:val="23"/>
          <w:szCs w:val="23"/>
        </w:rPr>
      </w:pPr>
      <w:r w:rsidRPr="0002535F">
        <w:rPr>
          <w:rFonts w:cstheme="minorHAnsi"/>
          <w:sz w:val="23"/>
          <w:szCs w:val="23"/>
        </w:rPr>
        <w:t>Step #</w:t>
      </w:r>
      <w:r w:rsidR="00E12DF4" w:rsidRPr="0002535F">
        <w:rPr>
          <w:rFonts w:cstheme="minorHAnsi"/>
          <w:sz w:val="23"/>
          <w:szCs w:val="23"/>
        </w:rPr>
        <w:t>4</w:t>
      </w:r>
      <w:r w:rsidRPr="0002535F">
        <w:rPr>
          <w:rFonts w:cstheme="minorHAnsi"/>
          <w:sz w:val="23"/>
          <w:szCs w:val="23"/>
        </w:rPr>
        <w:t xml:space="preserve">: If the change remains relevant Blaine </w:t>
      </w:r>
      <w:proofErr w:type="spellStart"/>
      <w:r w:rsidRPr="0002535F">
        <w:rPr>
          <w:rFonts w:cstheme="minorHAnsi"/>
          <w:sz w:val="23"/>
          <w:szCs w:val="23"/>
        </w:rPr>
        <w:t>Tiernan</w:t>
      </w:r>
      <w:proofErr w:type="spellEnd"/>
      <w:r w:rsidRPr="0002535F">
        <w:rPr>
          <w:rFonts w:cstheme="minorHAnsi"/>
          <w:sz w:val="23"/>
          <w:szCs w:val="23"/>
        </w:rPr>
        <w:t xml:space="preserve"> will </w:t>
      </w:r>
      <w:r w:rsidR="00E12DF4" w:rsidRPr="0002535F">
        <w:rPr>
          <w:rFonts w:cstheme="minorHAnsi"/>
          <w:sz w:val="23"/>
          <w:szCs w:val="23"/>
        </w:rPr>
        <w:t xml:space="preserve">bring the document to </w:t>
      </w:r>
      <w:r w:rsidRPr="0002535F">
        <w:rPr>
          <w:rFonts w:cstheme="minorHAnsi"/>
          <w:sz w:val="23"/>
          <w:szCs w:val="23"/>
        </w:rPr>
        <w:t xml:space="preserve">Bruce </w:t>
      </w:r>
      <w:r w:rsidR="00E53E87">
        <w:rPr>
          <w:rFonts w:cstheme="minorHAnsi"/>
          <w:sz w:val="23"/>
          <w:szCs w:val="23"/>
        </w:rPr>
        <w:tab/>
      </w:r>
      <w:proofErr w:type="spellStart"/>
      <w:r w:rsidRPr="0002535F">
        <w:rPr>
          <w:rFonts w:cstheme="minorHAnsi"/>
          <w:sz w:val="23"/>
          <w:szCs w:val="23"/>
        </w:rPr>
        <w:t>Sievers</w:t>
      </w:r>
      <w:proofErr w:type="spellEnd"/>
      <w:r w:rsidRPr="0002535F">
        <w:rPr>
          <w:rFonts w:cstheme="minorHAnsi"/>
          <w:sz w:val="23"/>
          <w:szCs w:val="23"/>
        </w:rPr>
        <w:t xml:space="preserve"> </w:t>
      </w:r>
      <w:r w:rsidR="00E12DF4" w:rsidRPr="0002535F">
        <w:rPr>
          <w:rFonts w:cstheme="minorHAnsi"/>
          <w:sz w:val="23"/>
          <w:szCs w:val="23"/>
        </w:rPr>
        <w:t>and possible modification options will be discussed.</w:t>
      </w:r>
    </w:p>
    <w:p w:rsidR="00F86C4A" w:rsidRPr="0002535F" w:rsidRDefault="00F86C4A" w:rsidP="00F86C4A">
      <w:pPr>
        <w:spacing w:after="0"/>
        <w:ind w:firstLine="720"/>
        <w:rPr>
          <w:rFonts w:cstheme="minorHAnsi"/>
          <w:sz w:val="23"/>
          <w:szCs w:val="23"/>
        </w:rPr>
      </w:pPr>
      <w:commentRangeStart w:id="0"/>
      <w:r w:rsidRPr="0002535F">
        <w:rPr>
          <w:rFonts w:cstheme="minorHAnsi"/>
          <w:sz w:val="23"/>
          <w:szCs w:val="23"/>
        </w:rPr>
        <w:t>Step #</w:t>
      </w:r>
      <w:r w:rsidR="00E12DF4" w:rsidRPr="0002535F">
        <w:rPr>
          <w:rFonts w:cstheme="minorHAnsi"/>
          <w:sz w:val="23"/>
          <w:szCs w:val="23"/>
        </w:rPr>
        <w:t>5</w:t>
      </w:r>
      <w:r w:rsidRPr="0002535F">
        <w:rPr>
          <w:rFonts w:cstheme="minorHAnsi"/>
          <w:sz w:val="23"/>
          <w:szCs w:val="23"/>
        </w:rPr>
        <w:t xml:space="preserve">: If an option is selected the change will be implemented and the project scope will </w:t>
      </w:r>
      <w:r w:rsidRPr="0002535F">
        <w:rPr>
          <w:rFonts w:cstheme="minorHAnsi"/>
          <w:sz w:val="23"/>
          <w:szCs w:val="23"/>
        </w:rPr>
        <w:tab/>
      </w:r>
      <w:r w:rsidRPr="0002535F">
        <w:rPr>
          <w:rFonts w:cstheme="minorHAnsi"/>
          <w:sz w:val="23"/>
          <w:szCs w:val="23"/>
        </w:rPr>
        <w:tab/>
      </w:r>
      <w:r w:rsidRPr="0002535F">
        <w:rPr>
          <w:rFonts w:cstheme="minorHAnsi"/>
          <w:sz w:val="23"/>
          <w:szCs w:val="23"/>
        </w:rPr>
        <w:tab/>
        <w:t xml:space="preserve">be revised with the modification. All changes will be recorded </w:t>
      </w:r>
      <w:r w:rsidR="00595274" w:rsidRPr="0002535F">
        <w:rPr>
          <w:rFonts w:cstheme="minorHAnsi"/>
          <w:sz w:val="23"/>
          <w:szCs w:val="23"/>
        </w:rPr>
        <w:t xml:space="preserve">by the project </w:t>
      </w:r>
      <w:r w:rsidR="00595274" w:rsidRPr="0002535F">
        <w:rPr>
          <w:rFonts w:cstheme="minorHAnsi"/>
          <w:sz w:val="23"/>
          <w:szCs w:val="23"/>
        </w:rPr>
        <w:tab/>
      </w:r>
      <w:r w:rsidR="00595274" w:rsidRPr="0002535F">
        <w:rPr>
          <w:rFonts w:cstheme="minorHAnsi"/>
          <w:sz w:val="23"/>
          <w:szCs w:val="23"/>
        </w:rPr>
        <w:tab/>
      </w:r>
      <w:r w:rsidR="00595274" w:rsidRPr="0002535F">
        <w:rPr>
          <w:rFonts w:cstheme="minorHAnsi"/>
          <w:sz w:val="23"/>
          <w:szCs w:val="23"/>
        </w:rPr>
        <w:tab/>
      </w:r>
      <w:r w:rsidR="00595274" w:rsidRPr="0002535F">
        <w:rPr>
          <w:rFonts w:cstheme="minorHAnsi"/>
          <w:sz w:val="23"/>
          <w:szCs w:val="23"/>
        </w:rPr>
        <w:tab/>
        <w:t>manager.</w:t>
      </w:r>
      <w:commentRangeEnd w:id="0"/>
      <w:r w:rsidR="00600F02">
        <w:rPr>
          <w:rStyle w:val="CommentReference"/>
        </w:rPr>
        <w:commentReference w:id="0"/>
      </w:r>
    </w:p>
    <w:p w:rsidR="00A35574" w:rsidRPr="0002535F" w:rsidRDefault="00A35574" w:rsidP="00C56A1F">
      <w:pPr>
        <w:spacing w:after="0"/>
        <w:rPr>
          <w:rFonts w:cstheme="minorHAnsi"/>
          <w:sz w:val="23"/>
          <w:szCs w:val="23"/>
        </w:rPr>
      </w:pPr>
    </w:p>
    <w:p w:rsidR="00595274" w:rsidRPr="0002535F" w:rsidRDefault="00A35574" w:rsidP="00F70E50">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OMMUNICATIONS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264403" w:rsidRPr="0002535F" w:rsidRDefault="00264403" w:rsidP="00C56A1F">
      <w:pPr>
        <w:spacing w:after="0"/>
        <w:rPr>
          <w:rFonts w:cstheme="minorHAnsi"/>
          <w:sz w:val="23"/>
          <w:szCs w:val="23"/>
        </w:rPr>
      </w:pPr>
      <w:r w:rsidRPr="0002535F">
        <w:rPr>
          <w:rFonts w:cstheme="minorHAnsi"/>
          <w:sz w:val="23"/>
          <w:szCs w:val="23"/>
        </w:rPr>
        <w:t>This Communications Management Plan sets the communications framework for this project. It will serve as a guide for communications throughout the life of the project and will be updated as communication requirements change.</w:t>
      </w:r>
    </w:p>
    <w:p w:rsidR="00D6422B" w:rsidRPr="0002535F" w:rsidRDefault="00D6422B" w:rsidP="00C56A1F">
      <w:pPr>
        <w:spacing w:after="0"/>
        <w:rPr>
          <w:rFonts w:cstheme="minorHAnsi"/>
          <w:sz w:val="23"/>
          <w:szCs w:val="23"/>
        </w:rPr>
      </w:pPr>
    </w:p>
    <w:p w:rsidR="00EC5896" w:rsidRPr="00166922" w:rsidRDefault="00264403" w:rsidP="00C56A1F">
      <w:pPr>
        <w:spacing w:after="0"/>
        <w:rPr>
          <w:rFonts w:cstheme="minorHAnsi"/>
          <w:sz w:val="23"/>
          <w:szCs w:val="23"/>
        </w:rPr>
      </w:pPr>
      <w:r w:rsidRPr="0002535F">
        <w:rPr>
          <w:rFonts w:cstheme="minorHAnsi"/>
          <w:sz w:val="23"/>
          <w:szCs w:val="23"/>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B01B64" w:rsidRPr="0002535F" w:rsidRDefault="00B01B64" w:rsidP="00C56A1F">
      <w:pPr>
        <w:spacing w:after="0"/>
        <w:rPr>
          <w:rFonts w:cstheme="minorHAnsi"/>
          <w:sz w:val="23"/>
          <w:szCs w:val="23"/>
        </w:rPr>
      </w:pPr>
    </w:p>
    <w:p w:rsidR="00B01B64" w:rsidRPr="0002535F" w:rsidRDefault="00B01B64" w:rsidP="00C56A1F">
      <w:pPr>
        <w:spacing w:after="0"/>
        <w:rPr>
          <w:rFonts w:cstheme="minorHAnsi"/>
          <w:sz w:val="23"/>
          <w:szCs w:val="23"/>
        </w:rPr>
      </w:pPr>
    </w:p>
    <w:p w:rsidR="00EC5896" w:rsidRPr="0002535F" w:rsidRDefault="00EC5896" w:rsidP="00C56A1F">
      <w:pPr>
        <w:spacing w:after="0"/>
        <w:rPr>
          <w:rFonts w:cstheme="minorHAnsi"/>
          <w:sz w:val="23"/>
          <w:szCs w:val="23"/>
        </w:rPr>
      </w:pPr>
    </w:p>
    <w:tbl>
      <w:tblPr>
        <w:tblStyle w:val="TableGrid"/>
        <w:tblW w:w="5000" w:type="pct"/>
        <w:tblLook w:val="04A0"/>
        <w:tblPrChange w:id="1" w:author="USTECOX" w:date="2013-05-24T12:52:00Z">
          <w:tblPr>
            <w:tblStyle w:val="TableGrid"/>
            <w:tblW w:w="5000" w:type="pct"/>
            <w:tblLook w:val="04A0"/>
          </w:tblPr>
        </w:tblPrChange>
      </w:tblPr>
      <w:tblGrid>
        <w:gridCol w:w="1703"/>
        <w:gridCol w:w="1341"/>
        <w:gridCol w:w="1310"/>
        <w:gridCol w:w="1210"/>
        <w:gridCol w:w="1413"/>
        <w:gridCol w:w="1337"/>
        <w:gridCol w:w="1262"/>
        <w:tblGridChange w:id="2">
          <w:tblGrid>
            <w:gridCol w:w="1703"/>
            <w:gridCol w:w="1341"/>
            <w:gridCol w:w="1310"/>
            <w:gridCol w:w="1210"/>
            <w:gridCol w:w="1413"/>
            <w:gridCol w:w="1337"/>
            <w:gridCol w:w="1262"/>
          </w:tblGrid>
        </w:tblGridChange>
      </w:tblGrid>
      <w:tr w:rsidR="00264403" w:rsidRPr="0002535F" w:rsidTr="003A2304">
        <w:tc>
          <w:tcPr>
            <w:tcW w:w="889" w:type="pct"/>
            <w:shd w:val="clear" w:color="auto" w:fill="DDD9C3" w:themeFill="background2" w:themeFillShade="E6"/>
            <w:tcPrChange w:id="3" w:author="USTECOX" w:date="2013-05-24T12:52:00Z">
              <w:tcPr>
                <w:tcW w:w="889" w:type="pct"/>
                <w:shd w:val="clear" w:color="auto" w:fill="DDD9C3" w:themeFill="background2" w:themeFillShade="E6"/>
              </w:tcPr>
            </w:tcPrChange>
          </w:tcPr>
          <w:p w:rsidR="00264403" w:rsidRPr="0002535F" w:rsidRDefault="00264403" w:rsidP="00C56A1F">
            <w:pPr>
              <w:rPr>
                <w:rFonts w:cstheme="minorHAnsi"/>
                <w:sz w:val="23"/>
                <w:szCs w:val="23"/>
              </w:rPr>
            </w:pPr>
            <w:r w:rsidRPr="0002535F">
              <w:rPr>
                <w:rFonts w:cstheme="minorHAnsi"/>
                <w:sz w:val="23"/>
                <w:szCs w:val="23"/>
              </w:rPr>
              <w:t>Communication Type</w:t>
            </w:r>
          </w:p>
        </w:tc>
        <w:tc>
          <w:tcPr>
            <w:tcW w:w="700" w:type="pct"/>
            <w:shd w:val="clear" w:color="auto" w:fill="DDD9C3" w:themeFill="background2" w:themeFillShade="E6"/>
            <w:tcPrChange w:id="4" w:author="USTECOX" w:date="2013-05-24T12:52:00Z">
              <w:tcPr>
                <w:tcW w:w="700" w:type="pct"/>
                <w:shd w:val="clear" w:color="auto" w:fill="DDD9C3" w:themeFill="background2" w:themeFillShade="E6"/>
              </w:tcPr>
            </w:tcPrChange>
          </w:tcPr>
          <w:p w:rsidR="00264403" w:rsidRPr="0002535F" w:rsidRDefault="00264403" w:rsidP="00C56A1F">
            <w:pPr>
              <w:rPr>
                <w:rFonts w:cstheme="minorHAnsi"/>
                <w:sz w:val="23"/>
                <w:szCs w:val="23"/>
              </w:rPr>
            </w:pPr>
            <w:r w:rsidRPr="0002535F">
              <w:rPr>
                <w:rFonts w:cstheme="minorHAnsi"/>
                <w:sz w:val="23"/>
                <w:szCs w:val="23"/>
              </w:rPr>
              <w:t>Description</w:t>
            </w:r>
          </w:p>
        </w:tc>
        <w:tc>
          <w:tcPr>
            <w:tcW w:w="684" w:type="pct"/>
            <w:shd w:val="clear" w:color="auto" w:fill="DDD9C3" w:themeFill="background2" w:themeFillShade="E6"/>
            <w:tcPrChange w:id="5" w:author="USTECOX" w:date="2013-05-24T12:52:00Z">
              <w:tcPr>
                <w:tcW w:w="684" w:type="pct"/>
                <w:shd w:val="clear" w:color="auto" w:fill="DDD9C3" w:themeFill="background2" w:themeFillShade="E6"/>
              </w:tcPr>
            </w:tcPrChange>
          </w:tcPr>
          <w:p w:rsidR="00264403" w:rsidRPr="0002535F" w:rsidRDefault="00264403" w:rsidP="00C56A1F">
            <w:pPr>
              <w:rPr>
                <w:rFonts w:cstheme="minorHAnsi"/>
                <w:sz w:val="23"/>
                <w:szCs w:val="23"/>
              </w:rPr>
            </w:pPr>
            <w:r w:rsidRPr="0002535F">
              <w:rPr>
                <w:rFonts w:cstheme="minorHAnsi"/>
                <w:sz w:val="23"/>
                <w:szCs w:val="23"/>
              </w:rPr>
              <w:t>Frequency</w:t>
            </w:r>
          </w:p>
        </w:tc>
        <w:tc>
          <w:tcPr>
            <w:tcW w:w="632" w:type="pct"/>
            <w:shd w:val="clear" w:color="auto" w:fill="DDD9C3" w:themeFill="background2" w:themeFillShade="E6"/>
            <w:tcPrChange w:id="6" w:author="USTECOX" w:date="2013-05-24T12:52:00Z">
              <w:tcPr>
                <w:tcW w:w="632" w:type="pct"/>
                <w:shd w:val="clear" w:color="auto" w:fill="DDD9C3" w:themeFill="background2" w:themeFillShade="E6"/>
              </w:tcPr>
            </w:tcPrChange>
          </w:tcPr>
          <w:p w:rsidR="00264403" w:rsidRPr="0002535F" w:rsidRDefault="00264403" w:rsidP="00C56A1F">
            <w:pPr>
              <w:rPr>
                <w:rFonts w:cstheme="minorHAnsi"/>
                <w:sz w:val="23"/>
                <w:szCs w:val="23"/>
              </w:rPr>
            </w:pPr>
            <w:r w:rsidRPr="0002535F">
              <w:rPr>
                <w:rFonts w:cstheme="minorHAnsi"/>
                <w:sz w:val="23"/>
                <w:szCs w:val="23"/>
              </w:rPr>
              <w:t>Format</w:t>
            </w:r>
          </w:p>
        </w:tc>
        <w:tc>
          <w:tcPr>
            <w:tcW w:w="738" w:type="pct"/>
            <w:shd w:val="clear" w:color="auto" w:fill="DDD9C3" w:themeFill="background2" w:themeFillShade="E6"/>
            <w:tcPrChange w:id="7" w:author="USTECOX" w:date="2013-05-24T12:52:00Z">
              <w:tcPr>
                <w:tcW w:w="738" w:type="pct"/>
                <w:shd w:val="clear" w:color="auto" w:fill="DDD9C3" w:themeFill="background2" w:themeFillShade="E6"/>
              </w:tcPr>
            </w:tcPrChange>
          </w:tcPr>
          <w:p w:rsidR="00264403" w:rsidRPr="0002535F" w:rsidRDefault="00264403" w:rsidP="00C56A1F">
            <w:pPr>
              <w:rPr>
                <w:rFonts w:cstheme="minorHAnsi"/>
                <w:sz w:val="23"/>
                <w:szCs w:val="23"/>
              </w:rPr>
            </w:pPr>
            <w:r w:rsidRPr="0002535F">
              <w:rPr>
                <w:rFonts w:cstheme="minorHAnsi"/>
                <w:sz w:val="23"/>
                <w:szCs w:val="23"/>
              </w:rPr>
              <w:t>Participants/ Distribution</w:t>
            </w:r>
          </w:p>
        </w:tc>
        <w:tc>
          <w:tcPr>
            <w:tcW w:w="698" w:type="pct"/>
            <w:shd w:val="clear" w:color="auto" w:fill="DDD9C3" w:themeFill="background2" w:themeFillShade="E6"/>
            <w:tcPrChange w:id="8" w:author="USTECOX" w:date="2013-05-24T12:52:00Z">
              <w:tcPr>
                <w:tcW w:w="698" w:type="pct"/>
                <w:shd w:val="clear" w:color="auto" w:fill="DDD9C3" w:themeFill="background2" w:themeFillShade="E6"/>
              </w:tcPr>
            </w:tcPrChange>
          </w:tcPr>
          <w:p w:rsidR="00264403" w:rsidRPr="0002535F" w:rsidRDefault="00264403" w:rsidP="00C56A1F">
            <w:pPr>
              <w:rPr>
                <w:rFonts w:cstheme="minorHAnsi"/>
                <w:sz w:val="23"/>
                <w:szCs w:val="23"/>
              </w:rPr>
            </w:pPr>
            <w:r w:rsidRPr="0002535F">
              <w:rPr>
                <w:rFonts w:cstheme="minorHAnsi"/>
                <w:sz w:val="23"/>
                <w:szCs w:val="23"/>
              </w:rPr>
              <w:t>Deliverable</w:t>
            </w:r>
          </w:p>
        </w:tc>
        <w:tc>
          <w:tcPr>
            <w:tcW w:w="659" w:type="pct"/>
            <w:shd w:val="clear" w:color="auto" w:fill="DDD9C3" w:themeFill="background2" w:themeFillShade="E6"/>
            <w:tcPrChange w:id="9" w:author="USTECOX" w:date="2013-05-24T12:52:00Z">
              <w:tcPr>
                <w:tcW w:w="660" w:type="pct"/>
                <w:shd w:val="clear" w:color="auto" w:fill="DDD9C3" w:themeFill="background2" w:themeFillShade="E6"/>
              </w:tcPr>
            </w:tcPrChange>
          </w:tcPr>
          <w:p w:rsidR="00264403" w:rsidRPr="0002535F" w:rsidRDefault="00264403" w:rsidP="00C56A1F">
            <w:pPr>
              <w:rPr>
                <w:rFonts w:cstheme="minorHAnsi"/>
                <w:sz w:val="23"/>
                <w:szCs w:val="23"/>
              </w:rPr>
            </w:pPr>
            <w:r w:rsidRPr="0002535F">
              <w:rPr>
                <w:rFonts w:cstheme="minorHAnsi"/>
                <w:sz w:val="23"/>
                <w:szCs w:val="23"/>
              </w:rPr>
              <w:t>Owner</w:t>
            </w:r>
          </w:p>
        </w:tc>
      </w:tr>
      <w:tr w:rsidR="00EC5896" w:rsidRPr="0002535F" w:rsidTr="003A2304">
        <w:tc>
          <w:tcPr>
            <w:tcW w:w="889" w:type="pct"/>
            <w:tcPrChange w:id="10" w:author="USTECOX" w:date="2013-05-24T12:52:00Z">
              <w:tcPr>
                <w:tcW w:w="889" w:type="pct"/>
              </w:tcPr>
            </w:tcPrChange>
          </w:tcPr>
          <w:p w:rsidR="00264403" w:rsidRPr="0002535F" w:rsidRDefault="00264403" w:rsidP="00C56A1F">
            <w:pPr>
              <w:rPr>
                <w:rFonts w:cstheme="minorHAnsi"/>
                <w:sz w:val="23"/>
                <w:szCs w:val="23"/>
              </w:rPr>
            </w:pPr>
            <w:r w:rsidRPr="0002535F">
              <w:rPr>
                <w:rFonts w:cstheme="minorHAnsi"/>
                <w:sz w:val="23"/>
                <w:szCs w:val="23"/>
              </w:rPr>
              <w:t>Weekly Status Report</w:t>
            </w:r>
          </w:p>
        </w:tc>
        <w:tc>
          <w:tcPr>
            <w:tcW w:w="700" w:type="pct"/>
            <w:tcPrChange w:id="11" w:author="USTECOX" w:date="2013-05-24T12:52:00Z">
              <w:tcPr>
                <w:tcW w:w="700" w:type="pct"/>
              </w:tcPr>
            </w:tcPrChange>
          </w:tcPr>
          <w:p w:rsidR="00264403" w:rsidRPr="0002535F" w:rsidRDefault="00264403" w:rsidP="00C56A1F">
            <w:pPr>
              <w:rPr>
                <w:rFonts w:cstheme="minorHAnsi"/>
                <w:sz w:val="23"/>
                <w:szCs w:val="23"/>
              </w:rPr>
            </w:pPr>
            <w:r w:rsidRPr="0002535F">
              <w:rPr>
                <w:rFonts w:cstheme="minorHAnsi"/>
                <w:sz w:val="23"/>
                <w:szCs w:val="23"/>
              </w:rPr>
              <w:t>Email Summary of Project Status</w:t>
            </w:r>
          </w:p>
        </w:tc>
        <w:tc>
          <w:tcPr>
            <w:tcW w:w="684" w:type="pct"/>
            <w:tcPrChange w:id="12" w:author="USTECOX" w:date="2013-05-24T12:52:00Z">
              <w:tcPr>
                <w:tcW w:w="684" w:type="pct"/>
              </w:tcPr>
            </w:tcPrChange>
          </w:tcPr>
          <w:p w:rsidR="00264403" w:rsidRPr="0002535F" w:rsidRDefault="00264403" w:rsidP="001B4012">
            <w:pPr>
              <w:rPr>
                <w:rFonts w:cstheme="minorHAnsi"/>
                <w:sz w:val="23"/>
                <w:szCs w:val="23"/>
              </w:rPr>
            </w:pPr>
            <w:r w:rsidRPr="0002535F">
              <w:rPr>
                <w:rFonts w:cstheme="minorHAnsi"/>
                <w:sz w:val="23"/>
                <w:szCs w:val="23"/>
              </w:rPr>
              <w:t>Weekly</w:t>
            </w:r>
            <w:r w:rsidR="00EC5896" w:rsidRPr="0002535F">
              <w:rPr>
                <w:rFonts w:cstheme="minorHAnsi"/>
                <w:sz w:val="23"/>
                <w:szCs w:val="23"/>
              </w:rPr>
              <w:t xml:space="preserve"> </w:t>
            </w:r>
          </w:p>
        </w:tc>
        <w:tc>
          <w:tcPr>
            <w:tcW w:w="632" w:type="pct"/>
            <w:tcPrChange w:id="13" w:author="USTECOX" w:date="2013-05-24T12:52:00Z">
              <w:tcPr>
                <w:tcW w:w="632" w:type="pct"/>
              </w:tcPr>
            </w:tcPrChange>
          </w:tcPr>
          <w:p w:rsidR="00264403" w:rsidRPr="0002535F" w:rsidRDefault="00264403" w:rsidP="00C56A1F">
            <w:pPr>
              <w:rPr>
                <w:rFonts w:cstheme="minorHAnsi"/>
                <w:sz w:val="23"/>
                <w:szCs w:val="23"/>
              </w:rPr>
            </w:pPr>
            <w:r w:rsidRPr="0002535F">
              <w:rPr>
                <w:rFonts w:cstheme="minorHAnsi"/>
                <w:sz w:val="23"/>
                <w:szCs w:val="23"/>
              </w:rPr>
              <w:t>Email</w:t>
            </w:r>
          </w:p>
        </w:tc>
        <w:tc>
          <w:tcPr>
            <w:tcW w:w="738" w:type="pct"/>
            <w:tcPrChange w:id="14" w:author="USTECOX" w:date="2013-05-24T12:52:00Z">
              <w:tcPr>
                <w:tcW w:w="738" w:type="pct"/>
              </w:tcPr>
            </w:tcPrChange>
          </w:tcPr>
          <w:p w:rsidR="00264403" w:rsidRPr="0002535F" w:rsidRDefault="00EC5896" w:rsidP="00C56A1F">
            <w:pPr>
              <w:rPr>
                <w:rFonts w:cstheme="minorHAnsi"/>
                <w:sz w:val="23"/>
                <w:szCs w:val="23"/>
              </w:rPr>
            </w:pPr>
            <w:r w:rsidRPr="0002535F">
              <w:rPr>
                <w:rFonts w:cstheme="minorHAnsi"/>
                <w:sz w:val="23"/>
                <w:szCs w:val="23"/>
              </w:rPr>
              <w:t>Project Team</w:t>
            </w:r>
          </w:p>
        </w:tc>
        <w:tc>
          <w:tcPr>
            <w:tcW w:w="698" w:type="pct"/>
            <w:tcPrChange w:id="15" w:author="USTECOX" w:date="2013-05-24T12:52:00Z">
              <w:tcPr>
                <w:tcW w:w="698" w:type="pct"/>
              </w:tcPr>
            </w:tcPrChange>
          </w:tcPr>
          <w:p w:rsidR="00264403" w:rsidRPr="0002535F" w:rsidRDefault="00264403" w:rsidP="00C56A1F">
            <w:pPr>
              <w:rPr>
                <w:rFonts w:cstheme="minorHAnsi"/>
                <w:sz w:val="23"/>
                <w:szCs w:val="23"/>
              </w:rPr>
            </w:pPr>
            <w:r w:rsidRPr="0002535F">
              <w:rPr>
                <w:rFonts w:cstheme="minorHAnsi"/>
                <w:sz w:val="23"/>
                <w:szCs w:val="23"/>
              </w:rPr>
              <w:t>Status Report</w:t>
            </w:r>
          </w:p>
        </w:tc>
        <w:tc>
          <w:tcPr>
            <w:tcW w:w="659" w:type="pct"/>
            <w:tcPrChange w:id="16" w:author="USTECOX" w:date="2013-05-24T12:52:00Z">
              <w:tcPr>
                <w:tcW w:w="660" w:type="pct"/>
              </w:tcPr>
            </w:tcPrChange>
          </w:tcPr>
          <w:p w:rsidR="00264403" w:rsidRPr="0002535F" w:rsidRDefault="00264403" w:rsidP="00C56A1F">
            <w:pPr>
              <w:rPr>
                <w:rFonts w:cstheme="minorHAnsi"/>
                <w:sz w:val="23"/>
                <w:szCs w:val="23"/>
              </w:rPr>
            </w:pPr>
            <w:r w:rsidRPr="0002535F">
              <w:rPr>
                <w:rFonts w:cstheme="minorHAnsi"/>
                <w:sz w:val="23"/>
                <w:szCs w:val="23"/>
              </w:rPr>
              <w:t>Project Manager</w:t>
            </w:r>
          </w:p>
        </w:tc>
      </w:tr>
      <w:tr w:rsidR="00EC5896" w:rsidRPr="0002535F" w:rsidTr="003A2304">
        <w:tc>
          <w:tcPr>
            <w:tcW w:w="889" w:type="pct"/>
            <w:tcPrChange w:id="17" w:author="USTECOX" w:date="2013-05-24T12:52:00Z">
              <w:tcPr>
                <w:tcW w:w="889" w:type="pct"/>
              </w:tcPr>
            </w:tcPrChange>
          </w:tcPr>
          <w:p w:rsidR="00264403" w:rsidRPr="0002535F" w:rsidRDefault="00EC5896" w:rsidP="00C56A1F">
            <w:pPr>
              <w:rPr>
                <w:rFonts w:cstheme="minorHAnsi"/>
                <w:sz w:val="23"/>
                <w:szCs w:val="23"/>
              </w:rPr>
            </w:pPr>
            <w:r w:rsidRPr="0002535F">
              <w:rPr>
                <w:rFonts w:cstheme="minorHAnsi"/>
                <w:sz w:val="23"/>
                <w:szCs w:val="23"/>
              </w:rPr>
              <w:t>Weekly Project Team Meeting</w:t>
            </w:r>
          </w:p>
        </w:tc>
        <w:tc>
          <w:tcPr>
            <w:tcW w:w="700" w:type="pct"/>
            <w:tcPrChange w:id="18" w:author="USTECOX" w:date="2013-05-24T12:52:00Z">
              <w:tcPr>
                <w:tcW w:w="700" w:type="pct"/>
              </w:tcPr>
            </w:tcPrChange>
          </w:tcPr>
          <w:p w:rsidR="00264403" w:rsidRPr="0002535F" w:rsidRDefault="00EC5896" w:rsidP="00C56A1F">
            <w:pPr>
              <w:rPr>
                <w:rFonts w:cstheme="minorHAnsi"/>
                <w:sz w:val="23"/>
                <w:szCs w:val="23"/>
              </w:rPr>
            </w:pPr>
            <w:r w:rsidRPr="0002535F">
              <w:rPr>
                <w:rFonts w:cstheme="minorHAnsi"/>
                <w:sz w:val="23"/>
                <w:szCs w:val="23"/>
              </w:rPr>
              <w:t>Meeting to review action register and status</w:t>
            </w:r>
          </w:p>
        </w:tc>
        <w:tc>
          <w:tcPr>
            <w:tcW w:w="684" w:type="pct"/>
            <w:tcPrChange w:id="19" w:author="USTECOX" w:date="2013-05-24T12:52:00Z">
              <w:tcPr>
                <w:tcW w:w="684" w:type="pct"/>
              </w:tcPr>
            </w:tcPrChange>
          </w:tcPr>
          <w:p w:rsidR="00264403" w:rsidRPr="0002535F" w:rsidRDefault="00EC5896" w:rsidP="00C56A1F">
            <w:pPr>
              <w:rPr>
                <w:rFonts w:cstheme="minorHAnsi"/>
                <w:sz w:val="23"/>
                <w:szCs w:val="23"/>
              </w:rPr>
            </w:pPr>
            <w:r w:rsidRPr="0002535F">
              <w:rPr>
                <w:rFonts w:cstheme="minorHAnsi"/>
                <w:sz w:val="23"/>
                <w:szCs w:val="23"/>
              </w:rPr>
              <w:t>Weekly</w:t>
            </w:r>
          </w:p>
          <w:p w:rsidR="001B4012" w:rsidRPr="0002535F" w:rsidRDefault="001B4012" w:rsidP="00C56A1F">
            <w:pPr>
              <w:rPr>
                <w:rFonts w:cstheme="minorHAnsi"/>
                <w:sz w:val="23"/>
                <w:szCs w:val="23"/>
              </w:rPr>
            </w:pPr>
            <w:r w:rsidRPr="0002535F">
              <w:rPr>
                <w:rFonts w:cstheme="minorHAnsi"/>
                <w:sz w:val="23"/>
                <w:szCs w:val="23"/>
              </w:rPr>
              <w:t>(Tuesdays)</w:t>
            </w:r>
          </w:p>
        </w:tc>
        <w:tc>
          <w:tcPr>
            <w:tcW w:w="632" w:type="pct"/>
            <w:tcPrChange w:id="20" w:author="USTECOX" w:date="2013-05-24T12:52:00Z">
              <w:tcPr>
                <w:tcW w:w="632" w:type="pct"/>
              </w:tcPr>
            </w:tcPrChange>
          </w:tcPr>
          <w:p w:rsidR="00264403" w:rsidRPr="0002535F" w:rsidRDefault="00EC5896" w:rsidP="00C56A1F">
            <w:pPr>
              <w:rPr>
                <w:rFonts w:cstheme="minorHAnsi"/>
                <w:sz w:val="23"/>
                <w:szCs w:val="23"/>
              </w:rPr>
            </w:pPr>
            <w:r w:rsidRPr="0002535F">
              <w:rPr>
                <w:rFonts w:cstheme="minorHAnsi"/>
                <w:sz w:val="23"/>
                <w:szCs w:val="23"/>
              </w:rPr>
              <w:t>In Person</w:t>
            </w:r>
          </w:p>
        </w:tc>
        <w:tc>
          <w:tcPr>
            <w:tcW w:w="738" w:type="pct"/>
            <w:tcPrChange w:id="21" w:author="USTECOX" w:date="2013-05-24T12:52:00Z">
              <w:tcPr>
                <w:tcW w:w="738" w:type="pct"/>
              </w:tcPr>
            </w:tcPrChange>
          </w:tcPr>
          <w:p w:rsidR="00264403" w:rsidRPr="0002535F" w:rsidRDefault="00EC5896" w:rsidP="00C56A1F">
            <w:pPr>
              <w:rPr>
                <w:rFonts w:cstheme="minorHAnsi"/>
                <w:sz w:val="23"/>
                <w:szCs w:val="23"/>
              </w:rPr>
            </w:pPr>
            <w:r w:rsidRPr="0002535F">
              <w:rPr>
                <w:rFonts w:cstheme="minorHAnsi"/>
                <w:sz w:val="23"/>
                <w:szCs w:val="23"/>
              </w:rPr>
              <w:t>Project Team</w:t>
            </w:r>
          </w:p>
        </w:tc>
        <w:tc>
          <w:tcPr>
            <w:tcW w:w="698" w:type="pct"/>
            <w:tcPrChange w:id="22" w:author="USTECOX" w:date="2013-05-24T12:52:00Z">
              <w:tcPr>
                <w:tcW w:w="698" w:type="pct"/>
              </w:tcPr>
            </w:tcPrChange>
          </w:tcPr>
          <w:p w:rsidR="00264403" w:rsidRPr="0002535F" w:rsidRDefault="00EC5896" w:rsidP="00C56A1F">
            <w:pPr>
              <w:rPr>
                <w:rFonts w:cstheme="minorHAnsi"/>
                <w:sz w:val="23"/>
                <w:szCs w:val="23"/>
              </w:rPr>
            </w:pPr>
            <w:r w:rsidRPr="0002535F">
              <w:rPr>
                <w:rFonts w:cstheme="minorHAnsi"/>
                <w:sz w:val="23"/>
                <w:szCs w:val="23"/>
              </w:rPr>
              <w:t>Updated Action Register</w:t>
            </w:r>
          </w:p>
        </w:tc>
        <w:tc>
          <w:tcPr>
            <w:tcW w:w="659" w:type="pct"/>
            <w:tcPrChange w:id="23" w:author="USTECOX" w:date="2013-05-24T12:52:00Z">
              <w:tcPr>
                <w:tcW w:w="660" w:type="pct"/>
              </w:tcPr>
            </w:tcPrChange>
          </w:tcPr>
          <w:p w:rsidR="00264403" w:rsidRPr="0002535F" w:rsidRDefault="00EC5896" w:rsidP="00C56A1F">
            <w:pPr>
              <w:rPr>
                <w:rFonts w:cstheme="minorHAnsi"/>
                <w:sz w:val="23"/>
                <w:szCs w:val="23"/>
              </w:rPr>
            </w:pPr>
            <w:r w:rsidRPr="0002535F">
              <w:rPr>
                <w:rFonts w:cstheme="minorHAnsi"/>
                <w:sz w:val="23"/>
                <w:szCs w:val="23"/>
              </w:rPr>
              <w:t>Project Manager</w:t>
            </w:r>
          </w:p>
        </w:tc>
      </w:tr>
    </w:tbl>
    <w:p w:rsidR="003A3664" w:rsidRPr="0002535F" w:rsidRDefault="003A3664" w:rsidP="00C56A1F">
      <w:pPr>
        <w:spacing w:after="0"/>
        <w:rPr>
          <w:rFonts w:cstheme="minorHAnsi"/>
          <w:sz w:val="23"/>
          <w:szCs w:val="23"/>
        </w:rPr>
      </w:pPr>
      <w:r w:rsidRPr="0002535F">
        <w:rPr>
          <w:rFonts w:cstheme="minorHAnsi"/>
          <w:sz w:val="23"/>
          <w:szCs w:val="23"/>
        </w:rPr>
        <w:t>Project team directory for all communication is:</w:t>
      </w:r>
    </w:p>
    <w:p w:rsidR="003A3664" w:rsidRPr="0002535F" w:rsidRDefault="003A3664" w:rsidP="00C56A1F">
      <w:pPr>
        <w:spacing w:after="0"/>
        <w:rPr>
          <w:rFonts w:cstheme="minorHAnsi"/>
          <w:sz w:val="23"/>
          <w:szCs w:val="2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Change w:id="24" w:author="USTECOX" w:date="2013-05-24T12:52: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PrChange>
      </w:tblPr>
      <w:tblGrid>
        <w:gridCol w:w="1954"/>
        <w:gridCol w:w="1847"/>
        <w:gridCol w:w="2776"/>
        <w:gridCol w:w="1637"/>
        <w:gridCol w:w="1362"/>
        <w:tblGridChange w:id="25">
          <w:tblGrid>
            <w:gridCol w:w="1954"/>
            <w:gridCol w:w="1847"/>
            <w:gridCol w:w="2776"/>
            <w:gridCol w:w="1637"/>
            <w:gridCol w:w="1362"/>
          </w:tblGrid>
        </w:tblGridChange>
      </w:tblGrid>
      <w:tr w:rsidR="006F1F78" w:rsidRPr="0002535F" w:rsidTr="003A2304">
        <w:trPr>
          <w:trHeight w:val="630"/>
          <w:trPrChange w:id="26" w:author="USTECOX" w:date="2013-05-24T12:52:00Z">
            <w:trPr>
              <w:trHeight w:val="630"/>
            </w:trPr>
          </w:trPrChange>
        </w:trPr>
        <w:tc>
          <w:tcPr>
            <w:tcW w:w="1020" w:type="pct"/>
            <w:shd w:val="clear" w:color="auto" w:fill="DDD9C3" w:themeFill="background2" w:themeFillShade="E6"/>
            <w:noWrap/>
            <w:vAlign w:val="center"/>
            <w:hideMark/>
            <w:tcPrChange w:id="27" w:author="USTECOX" w:date="2013-05-24T12:52:00Z">
              <w:tcPr>
                <w:tcW w:w="684" w:type="pct"/>
                <w:shd w:val="clear" w:color="auto" w:fill="DDD9C3" w:themeFill="background2" w:themeFillShade="E6"/>
                <w:noWrap/>
                <w:vAlign w:val="center"/>
                <w:hideMark/>
              </w:tcPr>
            </w:tcPrChange>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Name</w:t>
            </w:r>
          </w:p>
        </w:tc>
        <w:tc>
          <w:tcPr>
            <w:tcW w:w="964" w:type="pct"/>
            <w:shd w:val="clear" w:color="auto" w:fill="DDD9C3" w:themeFill="background2" w:themeFillShade="E6"/>
            <w:noWrap/>
            <w:vAlign w:val="center"/>
            <w:hideMark/>
            <w:tcPrChange w:id="28" w:author="USTECOX" w:date="2013-05-24T12:52:00Z">
              <w:tcPr>
                <w:tcW w:w="915" w:type="pct"/>
                <w:shd w:val="clear" w:color="auto" w:fill="DDD9C3" w:themeFill="background2" w:themeFillShade="E6"/>
                <w:noWrap/>
                <w:vAlign w:val="center"/>
                <w:hideMark/>
              </w:tcPr>
            </w:tcPrChange>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Title</w:t>
            </w:r>
          </w:p>
        </w:tc>
        <w:tc>
          <w:tcPr>
            <w:tcW w:w="1449" w:type="pct"/>
            <w:shd w:val="clear" w:color="auto" w:fill="DDD9C3" w:themeFill="background2" w:themeFillShade="E6"/>
            <w:vAlign w:val="center"/>
            <w:hideMark/>
            <w:tcPrChange w:id="29" w:author="USTECOX" w:date="2013-05-24T12:52:00Z">
              <w:tcPr>
                <w:tcW w:w="1614" w:type="pct"/>
                <w:shd w:val="clear" w:color="auto" w:fill="DDD9C3" w:themeFill="background2" w:themeFillShade="E6"/>
                <w:vAlign w:val="center"/>
                <w:hideMark/>
              </w:tcPr>
            </w:tcPrChange>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E-mail</w:t>
            </w:r>
          </w:p>
        </w:tc>
        <w:tc>
          <w:tcPr>
            <w:tcW w:w="855" w:type="pct"/>
            <w:shd w:val="clear" w:color="auto" w:fill="DDD9C3" w:themeFill="background2" w:themeFillShade="E6"/>
            <w:noWrap/>
            <w:vAlign w:val="center"/>
            <w:hideMark/>
            <w:tcPrChange w:id="30" w:author="USTECOX" w:date="2013-05-24T12:52:00Z">
              <w:tcPr>
                <w:tcW w:w="1110" w:type="pct"/>
                <w:shd w:val="clear" w:color="auto" w:fill="DDD9C3" w:themeFill="background2" w:themeFillShade="E6"/>
                <w:noWrap/>
                <w:vAlign w:val="center"/>
                <w:hideMark/>
              </w:tcPr>
            </w:tcPrChange>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Office Phone</w:t>
            </w:r>
          </w:p>
        </w:tc>
        <w:tc>
          <w:tcPr>
            <w:tcW w:w="711" w:type="pct"/>
            <w:shd w:val="clear" w:color="auto" w:fill="DDD9C3" w:themeFill="background2" w:themeFillShade="E6"/>
            <w:noWrap/>
            <w:vAlign w:val="center"/>
            <w:hideMark/>
            <w:tcPrChange w:id="31" w:author="USTECOX" w:date="2013-05-24T12:52:00Z">
              <w:tcPr>
                <w:tcW w:w="677" w:type="pct"/>
                <w:shd w:val="clear" w:color="auto" w:fill="DDD9C3" w:themeFill="background2" w:themeFillShade="E6"/>
                <w:noWrap/>
                <w:vAlign w:val="center"/>
                <w:hideMark/>
              </w:tcPr>
            </w:tcPrChange>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Cell Phone</w:t>
            </w:r>
          </w:p>
        </w:tc>
      </w:tr>
      <w:tr w:rsidR="003A3664" w:rsidRPr="0002535F" w:rsidTr="003A2304">
        <w:trPr>
          <w:trHeight w:val="300"/>
          <w:trPrChange w:id="32" w:author="USTECOX" w:date="2013-05-24T12:52:00Z">
            <w:trPr>
              <w:trHeight w:val="300"/>
            </w:trPr>
          </w:trPrChange>
        </w:trPr>
        <w:tc>
          <w:tcPr>
            <w:tcW w:w="1020" w:type="pct"/>
            <w:shd w:val="clear" w:color="auto" w:fill="auto"/>
            <w:noWrap/>
            <w:vAlign w:val="center"/>
            <w:hideMark/>
            <w:tcPrChange w:id="33" w:author="USTECOX" w:date="2013-05-24T12:52:00Z">
              <w:tcPr>
                <w:tcW w:w="684" w:type="pct"/>
                <w:shd w:val="clear" w:color="auto" w:fill="auto"/>
                <w:noWrap/>
                <w:vAlign w:val="center"/>
                <w:hideMark/>
              </w:tcPr>
            </w:tcPrChange>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 xml:space="preserve">Blaine </w:t>
            </w:r>
            <w:proofErr w:type="spellStart"/>
            <w:r w:rsidRPr="0002535F">
              <w:rPr>
                <w:rFonts w:eastAsia="Times New Roman" w:cstheme="minorHAnsi"/>
                <w:color w:val="000000"/>
              </w:rPr>
              <w:t>Tiernan</w:t>
            </w:r>
            <w:proofErr w:type="spellEnd"/>
            <w:r w:rsidRPr="0002535F">
              <w:rPr>
                <w:rFonts w:eastAsia="Times New Roman" w:cstheme="minorHAnsi"/>
                <w:color w:val="000000"/>
              </w:rPr>
              <w:t xml:space="preserve"> </w:t>
            </w:r>
          </w:p>
        </w:tc>
        <w:tc>
          <w:tcPr>
            <w:tcW w:w="964" w:type="pct"/>
            <w:shd w:val="clear" w:color="auto" w:fill="auto"/>
            <w:noWrap/>
            <w:hideMark/>
            <w:tcPrChange w:id="34" w:author="USTECOX" w:date="2013-05-24T12:52:00Z">
              <w:tcPr>
                <w:tcW w:w="915" w:type="pct"/>
                <w:shd w:val="clear" w:color="auto" w:fill="auto"/>
                <w:noWrap/>
                <w:hideMark/>
              </w:tcPr>
            </w:tcPrChange>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Project Manager</w:t>
            </w:r>
          </w:p>
        </w:tc>
        <w:tc>
          <w:tcPr>
            <w:tcW w:w="1449" w:type="pct"/>
            <w:shd w:val="clear" w:color="auto" w:fill="auto"/>
            <w:noWrap/>
            <w:hideMark/>
            <w:tcPrChange w:id="35" w:author="USTECOX" w:date="2013-05-24T12:52:00Z">
              <w:tcPr>
                <w:tcW w:w="1614" w:type="pct"/>
                <w:shd w:val="clear" w:color="auto" w:fill="auto"/>
                <w:noWrap/>
                <w:hideMark/>
              </w:tcPr>
            </w:tcPrChange>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Blaine.tiernan@okstate.edu</w:t>
            </w:r>
          </w:p>
        </w:tc>
        <w:tc>
          <w:tcPr>
            <w:tcW w:w="855" w:type="pct"/>
            <w:shd w:val="clear" w:color="auto" w:fill="auto"/>
            <w:noWrap/>
            <w:hideMark/>
            <w:tcPrChange w:id="36" w:author="USTECOX" w:date="2013-05-24T12:52:00Z">
              <w:tcPr>
                <w:tcW w:w="1110" w:type="pct"/>
                <w:shd w:val="clear" w:color="auto" w:fill="auto"/>
                <w:noWrap/>
                <w:hideMark/>
              </w:tcPr>
            </w:tcPrChange>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w:t>
            </w:r>
          </w:p>
        </w:tc>
        <w:tc>
          <w:tcPr>
            <w:tcW w:w="711" w:type="pct"/>
            <w:shd w:val="clear" w:color="auto" w:fill="auto"/>
            <w:noWrap/>
            <w:hideMark/>
            <w:tcPrChange w:id="37" w:author="USTECOX" w:date="2013-05-24T12:52:00Z">
              <w:tcPr>
                <w:tcW w:w="677" w:type="pct"/>
                <w:shd w:val="clear" w:color="auto" w:fill="auto"/>
                <w:noWrap/>
                <w:hideMark/>
              </w:tcPr>
            </w:tcPrChange>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918-760-6146</w:t>
            </w:r>
          </w:p>
        </w:tc>
      </w:tr>
      <w:tr w:rsidR="003A3664" w:rsidRPr="0002535F" w:rsidTr="003A2304">
        <w:trPr>
          <w:trHeight w:val="300"/>
          <w:trPrChange w:id="38" w:author="USTECOX" w:date="2013-05-24T12:52:00Z">
            <w:trPr>
              <w:trHeight w:val="300"/>
            </w:trPr>
          </w:trPrChange>
        </w:trPr>
        <w:tc>
          <w:tcPr>
            <w:tcW w:w="1020" w:type="pct"/>
            <w:shd w:val="clear" w:color="auto" w:fill="auto"/>
            <w:noWrap/>
            <w:vAlign w:val="center"/>
            <w:hideMark/>
            <w:tcPrChange w:id="39" w:author="USTECOX" w:date="2013-05-24T12:52:00Z">
              <w:tcPr>
                <w:tcW w:w="684" w:type="pct"/>
                <w:shd w:val="clear" w:color="auto" w:fill="auto"/>
                <w:noWrap/>
                <w:vAlign w:val="center"/>
                <w:hideMark/>
              </w:tcPr>
            </w:tcPrChange>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Lee Easton</w:t>
            </w:r>
          </w:p>
        </w:tc>
        <w:tc>
          <w:tcPr>
            <w:tcW w:w="964" w:type="pct"/>
            <w:shd w:val="clear" w:color="auto" w:fill="auto"/>
            <w:noWrap/>
            <w:hideMark/>
            <w:tcPrChange w:id="40" w:author="USTECOX" w:date="2013-05-24T12:52:00Z">
              <w:tcPr>
                <w:tcW w:w="915" w:type="pct"/>
                <w:shd w:val="clear" w:color="auto" w:fill="auto"/>
                <w:noWrap/>
                <w:hideMark/>
              </w:tcPr>
            </w:tcPrChange>
          </w:tcPr>
          <w:p w:rsidR="00595274" w:rsidRPr="0002535F" w:rsidRDefault="00595274"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449" w:type="pct"/>
            <w:shd w:val="clear" w:color="auto" w:fill="auto"/>
            <w:noWrap/>
            <w:hideMark/>
            <w:tcPrChange w:id="41" w:author="USTECOX" w:date="2013-05-24T12:52:00Z">
              <w:tcPr>
                <w:tcW w:w="1614" w:type="pct"/>
                <w:shd w:val="clear" w:color="auto" w:fill="auto"/>
                <w:noWrap/>
                <w:hideMark/>
              </w:tcPr>
            </w:tcPrChange>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leeee@okstate.edu</w:t>
            </w:r>
          </w:p>
        </w:tc>
        <w:tc>
          <w:tcPr>
            <w:tcW w:w="855" w:type="pct"/>
            <w:shd w:val="clear" w:color="auto" w:fill="auto"/>
            <w:noWrap/>
            <w:hideMark/>
            <w:tcPrChange w:id="42" w:author="USTECOX" w:date="2013-05-24T12:52:00Z">
              <w:tcPr>
                <w:tcW w:w="1110" w:type="pct"/>
                <w:shd w:val="clear" w:color="auto" w:fill="auto"/>
                <w:noWrap/>
                <w:hideMark/>
              </w:tcPr>
            </w:tcPrChange>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w:t>
            </w:r>
          </w:p>
        </w:tc>
        <w:tc>
          <w:tcPr>
            <w:tcW w:w="711" w:type="pct"/>
            <w:shd w:val="clear" w:color="auto" w:fill="auto"/>
            <w:noWrap/>
            <w:hideMark/>
            <w:tcPrChange w:id="43" w:author="USTECOX" w:date="2013-05-24T12:52:00Z">
              <w:tcPr>
                <w:tcW w:w="677" w:type="pct"/>
                <w:shd w:val="clear" w:color="auto" w:fill="auto"/>
                <w:noWrap/>
                <w:hideMark/>
              </w:tcPr>
            </w:tcPrChange>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918-521-6832</w:t>
            </w:r>
          </w:p>
        </w:tc>
      </w:tr>
      <w:tr w:rsidR="003A3664" w:rsidRPr="0002535F" w:rsidTr="003A2304">
        <w:trPr>
          <w:trHeight w:val="300"/>
          <w:trPrChange w:id="44" w:author="USTECOX" w:date="2013-05-24T12:52:00Z">
            <w:trPr>
              <w:trHeight w:val="300"/>
            </w:trPr>
          </w:trPrChange>
        </w:trPr>
        <w:tc>
          <w:tcPr>
            <w:tcW w:w="1020" w:type="pct"/>
            <w:shd w:val="clear" w:color="auto" w:fill="auto"/>
            <w:noWrap/>
            <w:vAlign w:val="center"/>
            <w:hideMark/>
            <w:tcPrChange w:id="45" w:author="USTECOX" w:date="2013-05-24T12:52:00Z">
              <w:tcPr>
                <w:tcW w:w="684" w:type="pct"/>
                <w:shd w:val="clear" w:color="auto" w:fill="auto"/>
                <w:noWrap/>
                <w:vAlign w:val="center"/>
                <w:hideMark/>
              </w:tcPr>
            </w:tcPrChange>
          </w:tcPr>
          <w:p w:rsidR="00595274" w:rsidRPr="0002535F" w:rsidRDefault="00E41EEC" w:rsidP="00E41EEC">
            <w:pPr>
              <w:spacing w:after="0" w:line="240" w:lineRule="auto"/>
              <w:jc w:val="center"/>
              <w:rPr>
                <w:rFonts w:eastAsia="Times New Roman" w:cstheme="minorHAnsi"/>
                <w:color w:val="000000"/>
              </w:rPr>
            </w:pPr>
            <w:r w:rsidRPr="0002535F">
              <w:rPr>
                <w:rFonts w:eastAsia="Times New Roman" w:cstheme="minorHAnsi"/>
                <w:color w:val="000000"/>
              </w:rPr>
              <w:t xml:space="preserve">Jeff </w:t>
            </w:r>
            <w:proofErr w:type="spellStart"/>
            <w:r w:rsidRPr="0002535F">
              <w:rPr>
                <w:rFonts w:eastAsia="Times New Roman" w:cstheme="minorHAnsi"/>
                <w:color w:val="000000"/>
              </w:rPr>
              <w:t>Szcinski</w:t>
            </w:r>
            <w:proofErr w:type="spellEnd"/>
          </w:p>
        </w:tc>
        <w:tc>
          <w:tcPr>
            <w:tcW w:w="964" w:type="pct"/>
            <w:shd w:val="clear" w:color="auto" w:fill="auto"/>
            <w:noWrap/>
            <w:hideMark/>
            <w:tcPrChange w:id="46" w:author="USTECOX" w:date="2013-05-24T12:52:00Z">
              <w:tcPr>
                <w:tcW w:w="915" w:type="pct"/>
                <w:shd w:val="clear" w:color="auto" w:fill="auto"/>
                <w:noWrap/>
                <w:hideMark/>
              </w:tcPr>
            </w:tcPrChange>
          </w:tcPr>
          <w:p w:rsidR="00595274" w:rsidRPr="0002535F" w:rsidRDefault="00E41EEC"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449" w:type="pct"/>
            <w:shd w:val="clear" w:color="auto" w:fill="auto"/>
            <w:noWrap/>
            <w:hideMark/>
            <w:tcPrChange w:id="47" w:author="USTECOX" w:date="2013-05-24T12:52:00Z">
              <w:tcPr>
                <w:tcW w:w="1614" w:type="pct"/>
                <w:shd w:val="clear" w:color="auto" w:fill="auto"/>
                <w:noWrap/>
                <w:hideMark/>
              </w:tcPr>
            </w:tcPrChange>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jeffski@ostatemail.okstate.edu</w:t>
            </w:r>
          </w:p>
        </w:tc>
        <w:tc>
          <w:tcPr>
            <w:tcW w:w="855" w:type="pct"/>
            <w:shd w:val="clear" w:color="auto" w:fill="auto"/>
            <w:noWrap/>
            <w:hideMark/>
            <w:tcPrChange w:id="48" w:author="USTECOX" w:date="2013-05-24T12:52:00Z">
              <w:tcPr>
                <w:tcW w:w="1110" w:type="pct"/>
                <w:shd w:val="clear" w:color="auto" w:fill="auto"/>
                <w:noWrap/>
                <w:hideMark/>
              </w:tcPr>
            </w:tcPrChange>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w:t>
            </w:r>
          </w:p>
        </w:tc>
        <w:tc>
          <w:tcPr>
            <w:tcW w:w="711" w:type="pct"/>
            <w:shd w:val="clear" w:color="auto" w:fill="auto"/>
            <w:noWrap/>
            <w:hideMark/>
            <w:tcPrChange w:id="49" w:author="USTECOX" w:date="2013-05-24T12:52:00Z">
              <w:tcPr>
                <w:tcW w:w="677" w:type="pct"/>
                <w:shd w:val="clear" w:color="auto" w:fill="auto"/>
                <w:noWrap/>
                <w:hideMark/>
              </w:tcPr>
            </w:tcPrChange>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918-344-0272</w:t>
            </w:r>
          </w:p>
        </w:tc>
      </w:tr>
      <w:tr w:rsidR="003A3664" w:rsidRPr="0002535F" w:rsidTr="003A2304">
        <w:trPr>
          <w:trHeight w:val="300"/>
          <w:trPrChange w:id="50" w:author="USTECOX" w:date="2013-05-24T12:52:00Z">
            <w:trPr>
              <w:trHeight w:val="300"/>
            </w:trPr>
          </w:trPrChange>
        </w:trPr>
        <w:tc>
          <w:tcPr>
            <w:tcW w:w="1020" w:type="pct"/>
            <w:shd w:val="clear" w:color="auto" w:fill="auto"/>
            <w:noWrap/>
            <w:vAlign w:val="center"/>
            <w:hideMark/>
            <w:tcPrChange w:id="51" w:author="USTECOX" w:date="2013-05-24T12:52:00Z">
              <w:tcPr>
                <w:tcW w:w="684" w:type="pct"/>
                <w:shd w:val="clear" w:color="auto" w:fill="auto"/>
                <w:noWrap/>
                <w:vAlign w:val="center"/>
                <w:hideMark/>
              </w:tcPr>
            </w:tcPrChange>
          </w:tcPr>
          <w:p w:rsidR="00E41EEC" w:rsidRPr="0002535F" w:rsidRDefault="00E41EEC" w:rsidP="00595274">
            <w:pPr>
              <w:spacing w:after="0" w:line="240" w:lineRule="auto"/>
              <w:jc w:val="center"/>
              <w:rPr>
                <w:rFonts w:eastAsia="Times New Roman" w:cstheme="minorHAnsi"/>
                <w:color w:val="000000"/>
              </w:rPr>
            </w:pPr>
            <w:r w:rsidRPr="0002535F">
              <w:rPr>
                <w:rFonts w:eastAsia="Times New Roman" w:cstheme="minorHAnsi"/>
                <w:color w:val="000000"/>
              </w:rPr>
              <w:t xml:space="preserve">Victoria </w:t>
            </w:r>
            <w:proofErr w:type="spellStart"/>
            <w:r w:rsidRPr="0002535F">
              <w:rPr>
                <w:rFonts w:eastAsia="Times New Roman" w:cstheme="minorHAnsi"/>
                <w:color w:val="000000"/>
              </w:rPr>
              <w:t>Som</w:t>
            </w:r>
            <w:proofErr w:type="spellEnd"/>
            <w:r w:rsidRPr="0002535F">
              <w:rPr>
                <w:rFonts w:eastAsia="Times New Roman" w:cstheme="minorHAnsi"/>
                <w:color w:val="000000"/>
              </w:rPr>
              <w:t xml:space="preserve"> de </w:t>
            </w:r>
            <w:proofErr w:type="spellStart"/>
            <w:r w:rsidRPr="0002535F">
              <w:rPr>
                <w:rFonts w:eastAsia="Times New Roman" w:cstheme="minorHAnsi"/>
                <w:color w:val="000000"/>
              </w:rPr>
              <w:t>Cer</w:t>
            </w:r>
            <w:r w:rsidR="003A3664" w:rsidRPr="0002535F">
              <w:rPr>
                <w:rFonts w:eastAsia="Times New Roman" w:cstheme="minorHAnsi"/>
                <w:color w:val="000000"/>
              </w:rPr>
              <w:t>f</w:t>
            </w:r>
            <w:r w:rsidRPr="0002535F">
              <w:rPr>
                <w:rFonts w:eastAsia="Times New Roman" w:cstheme="minorHAnsi"/>
                <w:color w:val="000000"/>
              </w:rPr>
              <w:t>f</w:t>
            </w:r>
            <w:proofErr w:type="spellEnd"/>
          </w:p>
        </w:tc>
        <w:tc>
          <w:tcPr>
            <w:tcW w:w="964" w:type="pct"/>
            <w:shd w:val="clear" w:color="auto" w:fill="auto"/>
            <w:noWrap/>
            <w:hideMark/>
            <w:tcPrChange w:id="52" w:author="USTECOX" w:date="2013-05-24T12:52:00Z">
              <w:tcPr>
                <w:tcW w:w="915" w:type="pct"/>
                <w:shd w:val="clear" w:color="auto" w:fill="auto"/>
                <w:noWrap/>
                <w:hideMark/>
              </w:tcPr>
            </w:tcPrChange>
          </w:tcPr>
          <w:p w:rsidR="00E41EEC" w:rsidRPr="0002535F" w:rsidRDefault="00E41EEC"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449" w:type="pct"/>
            <w:shd w:val="clear" w:color="auto" w:fill="auto"/>
            <w:noWrap/>
            <w:hideMark/>
            <w:tcPrChange w:id="53" w:author="USTECOX" w:date="2013-05-24T12:52:00Z">
              <w:tcPr>
                <w:tcW w:w="1614" w:type="pct"/>
                <w:shd w:val="clear" w:color="auto" w:fill="auto"/>
                <w:noWrap/>
                <w:hideMark/>
              </w:tcPr>
            </w:tcPrChange>
          </w:tcPr>
          <w:p w:rsidR="00E41EEC" w:rsidRPr="0002535F" w:rsidRDefault="00CC342B" w:rsidP="00595274">
            <w:pPr>
              <w:spacing w:after="0" w:line="240" w:lineRule="auto"/>
              <w:rPr>
                <w:rFonts w:eastAsia="Times New Roman" w:cstheme="minorHAnsi"/>
                <w:color w:val="000000"/>
              </w:rPr>
            </w:pPr>
            <w:r>
              <w:fldChar w:fldCharType="begin"/>
            </w:r>
            <w:r>
              <w:instrText>HYPERLINK "mailto:vsomdecerff@gmail.com"</w:instrText>
            </w:r>
            <w:r>
              <w:fldChar w:fldCharType="separate"/>
            </w:r>
            <w:r w:rsidR="003A3664" w:rsidRPr="0002535F">
              <w:rPr>
                <w:rStyle w:val="Hyperlink"/>
                <w:rFonts w:eastAsia="Times New Roman" w:cstheme="minorHAnsi"/>
              </w:rPr>
              <w:t>vsomdecerff@gmail.com</w:t>
            </w:r>
            <w:r>
              <w:fldChar w:fldCharType="end"/>
            </w:r>
          </w:p>
        </w:tc>
        <w:tc>
          <w:tcPr>
            <w:tcW w:w="855" w:type="pct"/>
            <w:shd w:val="clear" w:color="auto" w:fill="auto"/>
            <w:noWrap/>
            <w:hideMark/>
            <w:tcPrChange w:id="54" w:author="USTECOX" w:date="2013-05-24T12:52:00Z">
              <w:tcPr>
                <w:tcW w:w="1110" w:type="pct"/>
                <w:shd w:val="clear" w:color="auto" w:fill="auto"/>
                <w:noWrap/>
                <w:hideMark/>
              </w:tcPr>
            </w:tcPrChange>
          </w:tcPr>
          <w:p w:rsidR="00E41EEC" w:rsidRPr="0002535F" w:rsidRDefault="003A3664" w:rsidP="00595274">
            <w:pPr>
              <w:spacing w:after="0" w:line="240" w:lineRule="auto"/>
              <w:rPr>
                <w:rFonts w:eastAsia="Times New Roman" w:cstheme="minorHAnsi"/>
                <w:color w:val="000000"/>
              </w:rPr>
            </w:pPr>
            <w:r w:rsidRPr="0002535F">
              <w:rPr>
                <w:rFonts w:eastAsia="Times New Roman" w:cstheme="minorHAnsi"/>
                <w:color w:val="000000"/>
              </w:rPr>
              <w:t>-----------------------</w:t>
            </w:r>
          </w:p>
        </w:tc>
        <w:tc>
          <w:tcPr>
            <w:tcW w:w="711" w:type="pct"/>
            <w:shd w:val="clear" w:color="auto" w:fill="auto"/>
            <w:noWrap/>
            <w:hideMark/>
            <w:tcPrChange w:id="55" w:author="USTECOX" w:date="2013-05-24T12:52:00Z">
              <w:tcPr>
                <w:tcW w:w="677" w:type="pct"/>
                <w:shd w:val="clear" w:color="auto" w:fill="auto"/>
                <w:noWrap/>
                <w:hideMark/>
              </w:tcPr>
            </w:tcPrChange>
          </w:tcPr>
          <w:p w:rsidR="00E41EEC" w:rsidRPr="0002535F" w:rsidRDefault="00E41EEC" w:rsidP="00B01B64">
            <w:pPr>
              <w:spacing w:after="0" w:line="240" w:lineRule="auto"/>
              <w:rPr>
                <w:rFonts w:eastAsia="Times New Roman" w:cstheme="minorHAnsi"/>
                <w:color w:val="000000"/>
              </w:rPr>
            </w:pPr>
            <w:r w:rsidRPr="0002535F">
              <w:rPr>
                <w:rFonts w:eastAsia="Times New Roman" w:cstheme="minorHAnsi"/>
                <w:color w:val="000000"/>
              </w:rPr>
              <w:t>918-720-8182</w:t>
            </w:r>
          </w:p>
        </w:tc>
      </w:tr>
    </w:tbl>
    <w:p w:rsidR="00595274" w:rsidRPr="0002535F" w:rsidRDefault="00595274" w:rsidP="00C56A1F">
      <w:pPr>
        <w:spacing w:after="0"/>
        <w:rPr>
          <w:rFonts w:cstheme="minorHAnsi"/>
          <w:sz w:val="23"/>
          <w:szCs w:val="23"/>
        </w:rPr>
      </w:pPr>
    </w:p>
    <w:p w:rsidR="00494FBC" w:rsidRPr="0002535F" w:rsidRDefault="00494FBC" w:rsidP="00C56A1F">
      <w:pPr>
        <w:spacing w:after="0"/>
        <w:rPr>
          <w:rFonts w:cstheme="minorHAnsi"/>
          <w:sz w:val="23"/>
          <w:szCs w:val="23"/>
        </w:rPr>
      </w:pPr>
    </w:p>
    <w:p w:rsidR="00494FBC" w:rsidRPr="0002535F" w:rsidRDefault="00494FBC" w:rsidP="00C56A1F">
      <w:pPr>
        <w:spacing w:after="0"/>
        <w:rPr>
          <w:rFonts w:cstheme="minorHAnsi"/>
          <w:sz w:val="23"/>
          <w:szCs w:val="23"/>
        </w:rPr>
      </w:pPr>
      <w:r w:rsidRPr="0002535F">
        <w:rPr>
          <w:rFonts w:cstheme="minorHAnsi"/>
          <w:sz w:val="23"/>
          <w:szCs w:val="23"/>
        </w:rPr>
        <w:t xml:space="preserve">The Action Register, Weekly Status Reports and any other document relevant to the group shall be located on the </w:t>
      </w:r>
      <w:commentRangeStart w:id="56"/>
      <w:r w:rsidRPr="0002535F">
        <w:rPr>
          <w:rFonts w:cstheme="minorHAnsi"/>
          <w:sz w:val="23"/>
          <w:szCs w:val="23"/>
        </w:rPr>
        <w:t>G:\ drive</w:t>
      </w:r>
      <w:commentRangeEnd w:id="56"/>
      <w:r w:rsidR="00E664FF">
        <w:rPr>
          <w:rStyle w:val="CommentReference"/>
        </w:rPr>
        <w:commentReference w:id="56"/>
      </w:r>
      <w:r w:rsidRPr="0002535F">
        <w:rPr>
          <w:rFonts w:cstheme="minorHAnsi"/>
          <w:sz w:val="23"/>
          <w:szCs w:val="23"/>
        </w:rPr>
        <w:t xml:space="preserve"> and accessible to any employee of ABB internationally. This will grant the whole of the project team a means by which to keep up with the direction the project is headed whether at work or ill and away. The ABB SharePoint site will also be used as a similar resource to host all relevant group documents so as to be viewed whenever needed.</w:t>
      </w:r>
    </w:p>
    <w:p w:rsidR="006F1F78" w:rsidRPr="0002535F" w:rsidRDefault="006F1F78" w:rsidP="00C56A1F">
      <w:pPr>
        <w:spacing w:after="0"/>
        <w:rPr>
          <w:rFonts w:cstheme="minorHAnsi"/>
          <w:sz w:val="23"/>
          <w:szCs w:val="23"/>
        </w:rPr>
      </w:pPr>
    </w:p>
    <w:p w:rsidR="00122908" w:rsidRPr="0002535F" w:rsidRDefault="00122908" w:rsidP="00C56A1F">
      <w:pPr>
        <w:spacing w:after="0"/>
        <w:rPr>
          <w:rFonts w:cstheme="minorHAnsi"/>
          <w:sz w:val="23"/>
          <w:szCs w:val="23"/>
        </w:rPr>
      </w:pPr>
    </w:p>
    <w:p w:rsidR="00595274" w:rsidRPr="0002535F" w:rsidRDefault="003A3664" w:rsidP="00C56A1F">
      <w:pPr>
        <w:spacing w:after="0"/>
        <w:rPr>
          <w:rFonts w:cstheme="minorHAnsi"/>
          <w:sz w:val="23"/>
          <w:szCs w:val="23"/>
        </w:rPr>
      </w:pPr>
      <w:r w:rsidRPr="0002535F">
        <w:rPr>
          <w:rFonts w:cstheme="minorHAnsi"/>
          <w:sz w:val="23"/>
          <w:szCs w:val="23"/>
        </w:rPr>
        <w:t>Meetings:</w:t>
      </w:r>
    </w:p>
    <w:p w:rsidR="00B27B02" w:rsidRPr="0002535F" w:rsidRDefault="003A3664" w:rsidP="00C56A1F">
      <w:pPr>
        <w:spacing w:after="0"/>
        <w:rPr>
          <w:rFonts w:cstheme="minorHAnsi"/>
          <w:sz w:val="23"/>
          <w:szCs w:val="23"/>
        </w:rPr>
      </w:pPr>
      <w:r w:rsidRPr="0002535F">
        <w:rPr>
          <w:rFonts w:cstheme="minorHAnsi"/>
          <w:sz w:val="23"/>
          <w:szCs w:val="23"/>
        </w:rPr>
        <w:t xml:space="preserve">The Project Manager shall notify each group member personally either in conversation or by email previous to any meeting. Meetings can be called at any time from 8:00 am to 5:00pm during the work week due to the proximity of group members and having identical work schedules. Holidays are an exception. During summer hours meetings can be called any time Monday through Thursday from 7:30am to 5:30 pm, and on Friday from 7:30am to 11:30pm. All group members are expected to be present for each meeting, if someone cannot do this the project manager must be </w:t>
      </w:r>
      <w:r w:rsidR="00C76C5C" w:rsidRPr="0002535F">
        <w:rPr>
          <w:rFonts w:cstheme="minorHAnsi"/>
          <w:sz w:val="23"/>
          <w:szCs w:val="23"/>
        </w:rPr>
        <w:t>informed</w:t>
      </w:r>
      <w:r w:rsidRPr="0002535F">
        <w:rPr>
          <w:rFonts w:cstheme="minorHAnsi"/>
          <w:sz w:val="23"/>
          <w:szCs w:val="23"/>
        </w:rPr>
        <w:t xml:space="preserve"> and he will decide to either reschedule or </w:t>
      </w:r>
      <w:r w:rsidR="00C76C5C" w:rsidRPr="0002535F">
        <w:rPr>
          <w:rFonts w:cstheme="minorHAnsi"/>
          <w:sz w:val="23"/>
          <w:szCs w:val="23"/>
        </w:rPr>
        <w:t>press on</w:t>
      </w:r>
      <w:r w:rsidRPr="0002535F">
        <w:rPr>
          <w:rFonts w:cstheme="minorHAnsi"/>
          <w:sz w:val="23"/>
          <w:szCs w:val="23"/>
        </w:rPr>
        <w:t xml:space="preserve"> </w:t>
      </w:r>
      <w:r w:rsidR="00C76C5C" w:rsidRPr="0002535F">
        <w:rPr>
          <w:rFonts w:cstheme="minorHAnsi"/>
          <w:sz w:val="23"/>
          <w:szCs w:val="23"/>
        </w:rPr>
        <w:t>without</w:t>
      </w:r>
      <w:r w:rsidRPr="0002535F">
        <w:rPr>
          <w:rFonts w:cstheme="minorHAnsi"/>
          <w:sz w:val="23"/>
          <w:szCs w:val="23"/>
        </w:rPr>
        <w:t xml:space="preserve"> the missing persons and </w:t>
      </w:r>
      <w:r w:rsidR="00C76C5C" w:rsidRPr="0002535F">
        <w:rPr>
          <w:rFonts w:cstheme="minorHAnsi"/>
          <w:sz w:val="23"/>
          <w:szCs w:val="23"/>
        </w:rPr>
        <w:t>catch them up at a later date personally. All attendees are expected to gainfully contribute to the meeting by preparing sufficient material ahead of time and sharing this material during the meeting</w:t>
      </w:r>
      <w:r w:rsidR="009E04F7" w:rsidRPr="0002535F">
        <w:rPr>
          <w:rFonts w:cstheme="minorHAnsi"/>
          <w:sz w:val="23"/>
          <w:szCs w:val="23"/>
        </w:rPr>
        <w:t>.</w:t>
      </w:r>
      <w:r w:rsidR="00C76C5C" w:rsidRPr="0002535F">
        <w:rPr>
          <w:rFonts w:cstheme="minorHAnsi"/>
          <w:sz w:val="23"/>
          <w:szCs w:val="23"/>
        </w:rPr>
        <w:t xml:space="preserve"> </w:t>
      </w:r>
      <w:r w:rsidR="00B27B02" w:rsidRPr="0002535F">
        <w:rPr>
          <w:rFonts w:cstheme="minorHAnsi"/>
          <w:sz w:val="23"/>
          <w:szCs w:val="23"/>
        </w:rPr>
        <w:t xml:space="preserve">A brief informal daily meeting can be expected to occur near the start of each shift to commend accomplishments and prepare the project team for upcoming milestones and expected deliverables. These daily meetings are to be attended by the project team and lead by the project manager. </w:t>
      </w:r>
    </w:p>
    <w:p w:rsidR="00D6422B" w:rsidRPr="0002535F" w:rsidRDefault="00D6422B" w:rsidP="00C56A1F">
      <w:pPr>
        <w:spacing w:after="0"/>
        <w:rPr>
          <w:rFonts w:cstheme="minorHAnsi"/>
          <w:sz w:val="23"/>
          <w:szCs w:val="23"/>
        </w:rPr>
      </w:pPr>
    </w:p>
    <w:p w:rsidR="00264403" w:rsidRPr="0002535F" w:rsidRDefault="00264403" w:rsidP="00264403">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Informal Communications: </w:t>
      </w:r>
    </w:p>
    <w:p w:rsidR="00264403" w:rsidRPr="0002535F" w:rsidRDefault="00264403" w:rsidP="00264403">
      <w:pPr>
        <w:spacing w:after="0"/>
        <w:rPr>
          <w:rFonts w:cstheme="minorHAnsi"/>
          <w:color w:val="000000"/>
          <w:sz w:val="23"/>
          <w:szCs w:val="23"/>
        </w:rPr>
      </w:pPr>
      <w:r w:rsidRPr="0002535F">
        <w:rPr>
          <w:rFonts w:cstheme="minorHAnsi"/>
          <w:color w:val="000000"/>
          <w:sz w:val="23"/>
          <w:szCs w:val="23"/>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r w:rsidR="00B27B02" w:rsidRPr="0002535F">
        <w:rPr>
          <w:rFonts w:cstheme="minorHAnsi"/>
          <w:color w:val="000000"/>
          <w:sz w:val="23"/>
          <w:szCs w:val="23"/>
        </w:rPr>
        <w:t xml:space="preserve"> All members of the project team are linked and can be contacted at any hour by the ‘Group Me’ phone application. Meetings called via this application </w:t>
      </w:r>
      <w:r w:rsidR="00A20492" w:rsidRPr="0002535F">
        <w:rPr>
          <w:rFonts w:cstheme="minorHAnsi"/>
          <w:color w:val="000000"/>
          <w:sz w:val="23"/>
          <w:szCs w:val="23"/>
        </w:rPr>
        <w:t>are mandatory to attend. If this cannot be done then the absentee must connect to the rest of the team through either Skype or Google Hangout to ensure the meetings contents are presented to everyone.</w:t>
      </w:r>
    </w:p>
    <w:p w:rsidR="00A35574" w:rsidRPr="0002535F" w:rsidRDefault="00A35574"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ROCUREMENT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4B5601" w:rsidRPr="0002535F" w:rsidRDefault="004B5601" w:rsidP="00C56A1F">
      <w:pPr>
        <w:spacing w:after="0"/>
        <w:rPr>
          <w:rFonts w:cstheme="minorHAnsi"/>
          <w:sz w:val="23"/>
          <w:szCs w:val="23"/>
        </w:rPr>
      </w:pPr>
      <w:r w:rsidRPr="0002535F">
        <w:rPr>
          <w:rFonts w:cstheme="minorHAnsi"/>
          <w:sz w:val="23"/>
          <w:szCs w:val="23"/>
        </w:rPr>
        <w:t xml:space="preserve">The Project Manager will provide oversight and management for all procurement activities under this project. The Project Manager is authorized to approve all procurement actions up to $0.00. Any procurement actions exceeding this amount must be approved by </w:t>
      </w:r>
      <w:r w:rsidR="00D6422B" w:rsidRPr="0002535F">
        <w:rPr>
          <w:rFonts w:cstheme="minorHAnsi"/>
          <w:sz w:val="23"/>
          <w:szCs w:val="23"/>
        </w:rPr>
        <w:t>Scott</w:t>
      </w:r>
      <w:r w:rsidRPr="0002535F">
        <w:rPr>
          <w:rFonts w:cstheme="minorHAnsi"/>
          <w:sz w:val="23"/>
          <w:szCs w:val="23"/>
        </w:rPr>
        <w:t xml:space="preserve"> Cain or Terry Cox.</w:t>
      </w:r>
    </w:p>
    <w:p w:rsidR="00D6422B" w:rsidRPr="0002535F" w:rsidRDefault="00D6422B" w:rsidP="00C56A1F">
      <w:pPr>
        <w:spacing w:after="0"/>
        <w:rPr>
          <w:rFonts w:cstheme="minorHAnsi"/>
          <w:sz w:val="23"/>
          <w:szCs w:val="23"/>
        </w:rPr>
      </w:pPr>
    </w:p>
    <w:p w:rsidR="00D6422B" w:rsidRPr="0002535F" w:rsidRDefault="00D6422B" w:rsidP="00C56A1F">
      <w:pPr>
        <w:spacing w:after="0"/>
        <w:rPr>
          <w:rFonts w:cstheme="minorHAnsi"/>
          <w:sz w:val="23"/>
          <w:szCs w:val="23"/>
        </w:rPr>
      </w:pPr>
      <w:r w:rsidRPr="0002535F">
        <w:rPr>
          <w:rFonts w:cstheme="minorHAnsi"/>
          <w:sz w:val="23"/>
          <w:szCs w:val="23"/>
        </w:rPr>
        <w:t>While this project requires minimal or no procurement, in the event procurement is required, the Project Manager will work with the project team to identify all items or services to be procured for the successful completion of the project.</w:t>
      </w:r>
    </w:p>
    <w:p w:rsidR="00D6422B" w:rsidRPr="0002535F" w:rsidRDefault="00D6422B" w:rsidP="00C56A1F">
      <w:pPr>
        <w:spacing w:after="0"/>
        <w:rPr>
          <w:rFonts w:cstheme="minorHAnsi"/>
          <w:sz w:val="23"/>
          <w:szCs w:val="23"/>
        </w:rPr>
      </w:pPr>
    </w:p>
    <w:p w:rsidR="00D6422B" w:rsidRPr="0002535F" w:rsidRDefault="00D6422B" w:rsidP="00C56A1F">
      <w:pPr>
        <w:spacing w:after="0"/>
        <w:rPr>
          <w:rFonts w:cstheme="minorHAnsi"/>
          <w:b/>
          <w:sz w:val="23"/>
          <w:szCs w:val="23"/>
        </w:rPr>
      </w:pPr>
      <w:r w:rsidRPr="0002535F">
        <w:rPr>
          <w:rFonts w:cstheme="minorHAnsi"/>
          <w:sz w:val="23"/>
          <w:szCs w:val="23"/>
        </w:rPr>
        <w:t>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w:t>
      </w:r>
    </w:p>
    <w:p w:rsidR="00A35574" w:rsidRPr="0002535F" w:rsidRDefault="00A35574"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ROJECT </w:t>
      </w: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COPE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5A0DE6" w:rsidRPr="0002535F" w:rsidRDefault="005A0DE6" w:rsidP="00C56A1F">
      <w:pPr>
        <w:spacing w:after="0"/>
        <w:rPr>
          <w:rFonts w:cstheme="minorHAnsi"/>
          <w:sz w:val="23"/>
          <w:szCs w:val="23"/>
        </w:rPr>
      </w:pPr>
      <w:r w:rsidRPr="0002535F">
        <w:rPr>
          <w:rFonts w:cstheme="minorHAnsi"/>
          <w:sz w:val="23"/>
          <w:szCs w:val="23"/>
        </w:rPr>
        <w:t>Scope management for this project will be the sole responsibility of the Project Manager. The scope for this project is defined by the Scope Statement and the Work Breakdown Structure (WBS). The Project Manager</w:t>
      </w:r>
      <w:r w:rsidR="00C05075" w:rsidRPr="0002535F">
        <w:rPr>
          <w:rFonts w:cstheme="minorHAnsi"/>
          <w:sz w:val="23"/>
          <w:szCs w:val="23"/>
        </w:rPr>
        <w:t>, Scott Cain and Terry Cox</w:t>
      </w:r>
      <w:r w:rsidR="00131E32" w:rsidRPr="0002535F">
        <w:rPr>
          <w:rFonts w:cstheme="minorHAnsi"/>
          <w:sz w:val="23"/>
          <w:szCs w:val="23"/>
        </w:rPr>
        <w:t>, any stakeholders, and Team Members</w:t>
      </w:r>
      <w:r w:rsidRPr="0002535F">
        <w:rPr>
          <w:rFonts w:cstheme="minorHAnsi"/>
          <w:sz w:val="23"/>
          <w:szCs w:val="23"/>
        </w:rPr>
        <w:t xml:space="preserve"> will establish and approve documentation for measuring project scope which includes deliverable quality checklists and work performance measurements.</w:t>
      </w:r>
    </w:p>
    <w:p w:rsidR="00A35574" w:rsidRPr="0002535F" w:rsidRDefault="00A35574" w:rsidP="00C56A1F">
      <w:pPr>
        <w:spacing w:after="0"/>
        <w:rPr>
          <w:rFonts w:cstheme="minorHAnsi"/>
          <w:sz w:val="23"/>
          <w:szCs w:val="23"/>
        </w:rPr>
      </w:pPr>
    </w:p>
    <w:p w:rsidR="007F505A" w:rsidRPr="0002535F" w:rsidRDefault="007F505A" w:rsidP="00C56A1F">
      <w:pPr>
        <w:spacing w:after="0"/>
        <w:rPr>
          <w:rFonts w:cstheme="minorHAnsi"/>
          <w:sz w:val="23"/>
          <w:szCs w:val="23"/>
        </w:rPr>
      </w:pPr>
      <w:r w:rsidRPr="0002535F">
        <w:rPr>
          <w:rFonts w:cstheme="minorHAnsi"/>
          <w:sz w:val="23"/>
          <w:szCs w:val="23"/>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Program Manager</w:t>
      </w:r>
      <w:r w:rsidR="00C05075" w:rsidRPr="0002535F">
        <w:rPr>
          <w:rFonts w:cstheme="minorHAnsi"/>
          <w:sz w:val="23"/>
          <w:szCs w:val="23"/>
        </w:rPr>
        <w:t>s</w:t>
      </w:r>
      <w:r w:rsidRPr="0002535F">
        <w:rPr>
          <w:rFonts w:cstheme="minorHAnsi"/>
          <w:sz w:val="23"/>
          <w:szCs w:val="23"/>
        </w:rPr>
        <w:t xml:space="preserve">, </w:t>
      </w:r>
      <w:r w:rsidR="00ED6526" w:rsidRPr="0002535F">
        <w:rPr>
          <w:rFonts w:cstheme="minorHAnsi"/>
          <w:sz w:val="23"/>
          <w:szCs w:val="23"/>
        </w:rPr>
        <w:t>Scott Cain and Terry</w:t>
      </w:r>
      <w:r w:rsidRPr="0002535F">
        <w:rPr>
          <w:rFonts w:cstheme="minorHAnsi"/>
          <w:sz w:val="23"/>
          <w:szCs w:val="23"/>
        </w:rPr>
        <w:t>, for acceptance.</w:t>
      </w:r>
    </w:p>
    <w:p w:rsidR="007F505A" w:rsidRPr="0002535F" w:rsidRDefault="007F505A" w:rsidP="00C56A1F">
      <w:pPr>
        <w:spacing w:after="0"/>
        <w:rPr>
          <w:rFonts w:cstheme="minorHAnsi"/>
          <w:sz w:val="23"/>
          <w:szCs w:val="23"/>
        </w:rPr>
      </w:pPr>
    </w:p>
    <w:p w:rsidR="00A35574" w:rsidRPr="0002535F" w:rsidRDefault="007F505A" w:rsidP="00C56A1F">
      <w:pPr>
        <w:spacing w:after="0"/>
        <w:rPr>
          <w:rFonts w:cstheme="minorHAnsi"/>
          <w:sz w:val="23"/>
          <w:szCs w:val="23"/>
        </w:rPr>
      </w:pPr>
      <w:r w:rsidRPr="0002535F">
        <w:rPr>
          <w:rFonts w:cstheme="minorHAnsi"/>
          <w:sz w:val="23"/>
          <w:szCs w:val="23"/>
        </w:rPr>
        <w:t>The Project Manager is responsible for formally accepting the project’s final deliverable. This acceptance will be based on a review of all project documentation, testing results, beta trial results, and completion of all tasks/work packages and product functionality.</w:t>
      </w:r>
    </w:p>
    <w:p w:rsidR="007F505A" w:rsidRPr="0002535F" w:rsidRDefault="007F505A"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CHEDULE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following will be designated as milestones for all project schedules: </w:t>
      </w:r>
    </w:p>
    <w:p w:rsidR="00A20492" w:rsidRPr="00E53E87" w:rsidRDefault="00A20492" w:rsidP="00A20492">
      <w:pPr>
        <w:autoSpaceDE w:val="0"/>
        <w:autoSpaceDN w:val="0"/>
        <w:adjustRightInd w:val="0"/>
        <w:spacing w:after="0" w:line="240" w:lineRule="auto"/>
        <w:rPr>
          <w:rFonts w:cstheme="minorHAnsi"/>
          <w:color w:val="000000"/>
          <w:sz w:val="23"/>
          <w:szCs w:val="23"/>
        </w:rPr>
      </w:pPr>
    </w:p>
    <w:p w:rsidR="00310C29" w:rsidRPr="00E53E87" w:rsidRDefault="00A20492" w:rsidP="00A20492">
      <w:pPr>
        <w:pStyle w:val="ListParagraph"/>
        <w:numPr>
          <w:ilvl w:val="0"/>
          <w:numId w:val="2"/>
        </w:numPr>
        <w:autoSpaceDE w:val="0"/>
        <w:autoSpaceDN w:val="0"/>
        <w:adjustRightInd w:val="0"/>
        <w:spacing w:after="0" w:line="240" w:lineRule="auto"/>
        <w:rPr>
          <w:rFonts w:cstheme="minorHAnsi"/>
          <w:color w:val="000000"/>
          <w:sz w:val="23"/>
          <w:szCs w:val="23"/>
        </w:rPr>
      </w:pPr>
      <w:commentRangeStart w:id="57"/>
      <w:r w:rsidRPr="0002535F">
        <w:rPr>
          <w:rFonts w:cstheme="minorHAnsi"/>
          <w:color w:val="000000"/>
          <w:sz w:val="23"/>
          <w:szCs w:val="23"/>
        </w:rPr>
        <w:t>Gate 0:</w:t>
      </w:r>
      <w:r w:rsidRPr="00E53E87">
        <w:rPr>
          <w:rFonts w:eastAsiaTheme="minorEastAsia" w:cstheme="minorHAnsi"/>
          <w:color w:val="000000" w:themeColor="text1"/>
          <w:kern w:val="24"/>
          <w:sz w:val="36"/>
          <w:szCs w:val="36"/>
        </w:rPr>
        <w:t xml:space="preserve"> </w:t>
      </w:r>
      <w:commentRangeEnd w:id="57"/>
      <w:r w:rsidR="000B6605">
        <w:rPr>
          <w:rStyle w:val="CommentReference"/>
        </w:rPr>
        <w:commentReference w:id="57"/>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Business Plan and Product Concept</w:t>
      </w:r>
    </w:p>
    <w:p w:rsidR="00B01B64" w:rsidRPr="0002535F" w:rsidRDefault="00B01B64" w:rsidP="00EF23B0">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Product Concept/Vision</w:t>
      </w:r>
    </w:p>
    <w:p w:rsidR="00B01B64" w:rsidRPr="0002535F" w:rsidRDefault="00B01B64" w:rsidP="00EF23B0">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Product Portfolio</w:t>
      </w:r>
    </w:p>
    <w:p w:rsidR="00B01B64" w:rsidRPr="0002535F" w:rsidRDefault="00B01B64" w:rsidP="00EF23B0">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Key Markets</w:t>
      </w:r>
    </w:p>
    <w:p w:rsidR="00B01B64" w:rsidRPr="0002535F" w:rsidRDefault="00B01B64" w:rsidP="00EF23B0">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Migration Strategy</w:t>
      </w:r>
    </w:p>
    <w:p w:rsidR="00B01B64" w:rsidRPr="0002535F" w:rsidRDefault="00B01B64" w:rsidP="00EF23B0">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Competitive Analysis</w:t>
      </w:r>
    </w:p>
    <w:p w:rsidR="00B01B64" w:rsidRPr="0002535F" w:rsidRDefault="00B01B64" w:rsidP="00EF23B0">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Market Size, Share and Volume</w:t>
      </w:r>
    </w:p>
    <w:p w:rsidR="00A20492" w:rsidRPr="00E53E87" w:rsidRDefault="00B01B64" w:rsidP="00E53E87">
      <w:pPr>
        <w:pStyle w:val="ListParagraph"/>
        <w:numPr>
          <w:ilvl w:val="0"/>
          <w:numId w:val="4"/>
        </w:numPr>
        <w:autoSpaceDE w:val="0"/>
        <w:autoSpaceDN w:val="0"/>
        <w:adjustRightInd w:val="0"/>
        <w:rPr>
          <w:rFonts w:cstheme="minorHAnsi"/>
          <w:color w:val="000000"/>
          <w:sz w:val="23"/>
          <w:szCs w:val="23"/>
        </w:rPr>
      </w:pPr>
      <w:r w:rsidRPr="0002535F">
        <w:rPr>
          <w:rFonts w:cstheme="minorHAnsi"/>
          <w:color w:val="000000"/>
          <w:sz w:val="23"/>
          <w:szCs w:val="23"/>
        </w:rPr>
        <w:t>Return on Investment</w:t>
      </w:r>
    </w:p>
    <w:p w:rsidR="00310C29" w:rsidRPr="00E53E87" w:rsidRDefault="00A20492"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1:</w:t>
      </w:r>
      <w:r w:rsidR="00EF23B0" w:rsidRPr="00E53E87">
        <w:rPr>
          <w:rFonts w:eastAsiaTheme="minorEastAsia" w:cstheme="minorHAnsi"/>
          <w:color w:val="000000" w:themeColor="text1"/>
          <w:kern w:val="24"/>
          <w:sz w:val="36"/>
          <w:szCs w:val="36"/>
        </w:rPr>
        <w:t xml:space="preserve"> </w:t>
      </w:r>
    </w:p>
    <w:p w:rsidR="00A20492" w:rsidRDefault="00B01B64" w:rsidP="00E53E87">
      <w:pPr>
        <w:pStyle w:val="ListParagraph"/>
        <w:numPr>
          <w:ilvl w:val="1"/>
          <w:numId w:val="2"/>
        </w:numPr>
        <w:autoSpaceDE w:val="0"/>
        <w:autoSpaceDN w:val="0"/>
        <w:adjustRightInd w:val="0"/>
        <w:spacing w:after="0" w:line="240" w:lineRule="auto"/>
        <w:rPr>
          <w:ins w:id="58" w:author="USTECOX" w:date="2013-05-24T12:53:00Z"/>
          <w:rFonts w:cstheme="minorHAnsi"/>
          <w:color w:val="000000"/>
          <w:sz w:val="23"/>
          <w:szCs w:val="23"/>
        </w:rPr>
      </w:pPr>
      <w:r w:rsidRPr="0002535F">
        <w:rPr>
          <w:rFonts w:cstheme="minorHAnsi"/>
          <w:color w:val="000000"/>
          <w:sz w:val="23"/>
          <w:szCs w:val="23"/>
        </w:rPr>
        <w:t>Marketing Requirements Specification</w:t>
      </w:r>
    </w:p>
    <w:p w:rsidR="003A2304" w:rsidRDefault="003A2304" w:rsidP="00E53E87">
      <w:pPr>
        <w:pStyle w:val="ListParagraph"/>
        <w:numPr>
          <w:ilvl w:val="1"/>
          <w:numId w:val="2"/>
        </w:numPr>
        <w:autoSpaceDE w:val="0"/>
        <w:autoSpaceDN w:val="0"/>
        <w:adjustRightInd w:val="0"/>
        <w:spacing w:after="0" w:line="240" w:lineRule="auto"/>
        <w:rPr>
          <w:ins w:id="59" w:author="USTECOX" w:date="2013-05-24T12:53:00Z"/>
          <w:rFonts w:cstheme="minorHAnsi"/>
          <w:color w:val="000000"/>
          <w:sz w:val="23"/>
          <w:szCs w:val="23"/>
        </w:rPr>
      </w:pPr>
      <w:ins w:id="60" w:author="USTECOX" w:date="2013-05-24T12:53:00Z">
        <w:r>
          <w:rPr>
            <w:rFonts w:cstheme="minorHAnsi"/>
            <w:color w:val="000000"/>
            <w:sz w:val="23"/>
            <w:szCs w:val="23"/>
          </w:rPr>
          <w:t>Work Breakdown Structure</w:t>
        </w:r>
      </w:ins>
    </w:p>
    <w:p w:rsidR="003A2304" w:rsidRDefault="003A2304" w:rsidP="00E53E87">
      <w:pPr>
        <w:pStyle w:val="ListParagraph"/>
        <w:numPr>
          <w:ilvl w:val="1"/>
          <w:numId w:val="2"/>
        </w:numPr>
        <w:autoSpaceDE w:val="0"/>
        <w:autoSpaceDN w:val="0"/>
        <w:adjustRightInd w:val="0"/>
        <w:spacing w:after="0" w:line="240" w:lineRule="auto"/>
        <w:rPr>
          <w:ins w:id="61" w:author="USTECOX" w:date="2013-05-24T12:54:00Z"/>
          <w:rFonts w:cstheme="minorHAnsi"/>
          <w:color w:val="000000"/>
          <w:sz w:val="23"/>
          <w:szCs w:val="23"/>
        </w:rPr>
      </w:pPr>
      <w:ins w:id="62" w:author="USTECOX" w:date="2013-05-24T12:54:00Z">
        <w:r>
          <w:rPr>
            <w:rFonts w:cstheme="minorHAnsi"/>
            <w:color w:val="000000"/>
            <w:sz w:val="23"/>
            <w:szCs w:val="23"/>
          </w:rPr>
          <w:t>Work Packages</w:t>
        </w:r>
      </w:ins>
    </w:p>
    <w:p w:rsidR="003A2304" w:rsidRPr="00E53E87" w:rsidRDefault="003A2304" w:rsidP="00E53E87">
      <w:pPr>
        <w:pStyle w:val="ListParagraph"/>
        <w:numPr>
          <w:ilvl w:val="1"/>
          <w:numId w:val="2"/>
        </w:numPr>
        <w:autoSpaceDE w:val="0"/>
        <w:autoSpaceDN w:val="0"/>
        <w:adjustRightInd w:val="0"/>
        <w:spacing w:after="0" w:line="240" w:lineRule="auto"/>
        <w:rPr>
          <w:rFonts w:cstheme="minorHAnsi"/>
          <w:color w:val="000000"/>
          <w:sz w:val="23"/>
          <w:szCs w:val="23"/>
        </w:rPr>
      </w:pPr>
      <w:ins w:id="63" w:author="USTECOX" w:date="2013-05-24T12:54:00Z">
        <w:r>
          <w:rPr>
            <w:rFonts w:cstheme="minorHAnsi"/>
            <w:color w:val="000000"/>
            <w:sz w:val="23"/>
            <w:szCs w:val="23"/>
          </w:rPr>
          <w:t>Package Effort Estimates</w:t>
        </w:r>
      </w:ins>
    </w:p>
    <w:p w:rsidR="00310C29" w:rsidRPr="0002535F" w:rsidRDefault="00A20492" w:rsidP="00EF23B0">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2:</w:t>
      </w:r>
      <w:r w:rsidR="00EF23B0" w:rsidRPr="0002535F">
        <w:rPr>
          <w:rFonts w:cstheme="minorHAnsi"/>
          <w:color w:val="000000"/>
          <w:sz w:val="23"/>
          <w:szCs w:val="23"/>
        </w:rPr>
        <w:t xml:space="preserve"> </w:t>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Technical Requirements Document</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Detailed product requirements based on Marketing Requirements Specification</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High level architectural solution (Hardware, Software, Mechanical, …)</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Traceability back to Marketing Requirements Specification</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Architectural trade-offs</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Product Development Plan</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Development strategy</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Resource requirements</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Detailed schedule</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Development costs</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Project risks &amp; mitigation plan</w:t>
      </w:r>
    </w:p>
    <w:p w:rsidR="00A20492"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Gate model deviation requests/approval</w:t>
      </w:r>
    </w:p>
    <w:p w:rsidR="00EF23B0" w:rsidRPr="0002535F" w:rsidRDefault="00EF23B0"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Intellectual Property Research Document</w:t>
      </w:r>
    </w:p>
    <w:p w:rsidR="00EF23B0" w:rsidRPr="00E53E87" w:rsidRDefault="00EF23B0" w:rsidP="00E53E87">
      <w:pPr>
        <w:pStyle w:val="ListParagraph"/>
        <w:numPr>
          <w:ilvl w:val="0"/>
          <w:numId w:val="10"/>
        </w:numPr>
        <w:autoSpaceDE w:val="0"/>
        <w:autoSpaceDN w:val="0"/>
        <w:adjustRightInd w:val="0"/>
        <w:rPr>
          <w:rFonts w:cstheme="minorHAnsi"/>
          <w:color w:val="000000"/>
          <w:sz w:val="23"/>
          <w:szCs w:val="23"/>
        </w:rPr>
      </w:pPr>
      <w:r w:rsidRPr="0002535F">
        <w:rPr>
          <w:rFonts w:cstheme="minorHAnsi"/>
          <w:color w:val="000000"/>
          <w:sz w:val="23"/>
          <w:szCs w:val="23"/>
        </w:rPr>
        <w:t>Prior art search report</w:t>
      </w:r>
      <w:ins w:id="64" w:author="USTECOX" w:date="2013-05-24T12:55:00Z">
        <w:r w:rsidR="004B531F">
          <w:rPr>
            <w:rFonts w:cstheme="minorHAnsi"/>
            <w:color w:val="000000"/>
            <w:sz w:val="23"/>
            <w:szCs w:val="23"/>
          </w:rPr>
          <w:t xml:space="preserve"> (N/A)</w:t>
        </w:r>
      </w:ins>
    </w:p>
    <w:p w:rsidR="00310C29" w:rsidRPr="00E53E87" w:rsidRDefault="00A20492" w:rsidP="00EF23B0">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3:</w:t>
      </w:r>
      <w:r w:rsidR="00EF23B0" w:rsidRPr="00E53E87">
        <w:rPr>
          <w:rFonts w:eastAsiaTheme="minorEastAsia" w:cstheme="minorHAnsi"/>
          <w:color w:val="000000" w:themeColor="text1"/>
          <w:kern w:val="24"/>
          <w:sz w:val="36"/>
          <w:szCs w:val="36"/>
        </w:rPr>
        <w:t xml:space="preserve"> </w:t>
      </w:r>
    </w:p>
    <w:p w:rsidR="00B01B64" w:rsidRPr="0002535F" w:rsidRDefault="002F79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Software/Physical</w:t>
      </w:r>
      <w:r w:rsidR="00B01B64" w:rsidRPr="0002535F">
        <w:rPr>
          <w:rFonts w:cstheme="minorHAnsi"/>
          <w:color w:val="000000"/>
          <w:sz w:val="23"/>
          <w:szCs w:val="23"/>
        </w:rPr>
        <w:t xml:space="preserve"> Design Specification</w:t>
      </w:r>
    </w:p>
    <w:p w:rsidR="00B01B64" w:rsidRPr="0002535F" w:rsidRDefault="002F79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Software/Physical</w:t>
      </w:r>
      <w:r w:rsidR="00B01B64" w:rsidRPr="0002535F">
        <w:rPr>
          <w:rFonts w:cstheme="minorHAnsi"/>
          <w:color w:val="000000"/>
          <w:sz w:val="23"/>
          <w:szCs w:val="23"/>
        </w:rPr>
        <w:t xml:space="preserve"> Component Definition</w:t>
      </w:r>
    </w:p>
    <w:p w:rsidR="00B01B64" w:rsidRPr="0002535F" w:rsidRDefault="00B01B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Detailed Design</w:t>
      </w:r>
    </w:p>
    <w:p w:rsidR="00B01B64" w:rsidRPr="0002535F" w:rsidRDefault="00B01B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Design Trade-off Analysis</w:t>
      </w:r>
    </w:p>
    <w:p w:rsidR="00B01B64" w:rsidRPr="0002535F" w:rsidRDefault="00B01B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Traceability to Technical Requirements Document</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Intellectual Property Technical Definition Document</w:t>
      </w:r>
      <w:ins w:id="65" w:author="USTECOX" w:date="2013-05-24T12:55:00Z">
        <w:r w:rsidR="004B531F">
          <w:rPr>
            <w:rFonts w:cstheme="minorHAnsi"/>
            <w:color w:val="000000"/>
            <w:sz w:val="23"/>
            <w:szCs w:val="23"/>
          </w:rPr>
          <w:t xml:space="preserve"> (N/A)</w:t>
        </w:r>
      </w:ins>
    </w:p>
    <w:p w:rsidR="00B01B64" w:rsidRPr="0002535F" w:rsidRDefault="00B01B64" w:rsidP="00E53E87">
      <w:pPr>
        <w:pStyle w:val="ListParagraph"/>
        <w:numPr>
          <w:ilvl w:val="2"/>
          <w:numId w:val="13"/>
        </w:numPr>
        <w:autoSpaceDE w:val="0"/>
        <w:autoSpaceDN w:val="0"/>
        <w:adjustRightInd w:val="0"/>
        <w:rPr>
          <w:rFonts w:cstheme="minorHAnsi"/>
          <w:color w:val="000000"/>
          <w:sz w:val="23"/>
          <w:szCs w:val="23"/>
        </w:rPr>
      </w:pPr>
      <w:r w:rsidRPr="0002535F">
        <w:rPr>
          <w:rFonts w:cstheme="minorHAnsi"/>
          <w:color w:val="000000"/>
          <w:sz w:val="23"/>
          <w:szCs w:val="23"/>
        </w:rPr>
        <w:t>Detailed Intellectual Property declaration</w:t>
      </w:r>
    </w:p>
    <w:p w:rsidR="00A20492" w:rsidRPr="00E53E87" w:rsidRDefault="00B01B64" w:rsidP="00E53E87">
      <w:pPr>
        <w:pStyle w:val="ListParagraph"/>
        <w:numPr>
          <w:ilvl w:val="2"/>
          <w:numId w:val="13"/>
        </w:numPr>
        <w:autoSpaceDE w:val="0"/>
        <w:autoSpaceDN w:val="0"/>
        <w:adjustRightInd w:val="0"/>
        <w:rPr>
          <w:rFonts w:cstheme="minorHAnsi"/>
          <w:color w:val="000000"/>
          <w:sz w:val="23"/>
          <w:szCs w:val="23"/>
        </w:rPr>
      </w:pPr>
      <w:r w:rsidRPr="0002535F">
        <w:rPr>
          <w:rFonts w:cstheme="minorHAnsi"/>
          <w:color w:val="000000"/>
          <w:sz w:val="23"/>
          <w:szCs w:val="23"/>
        </w:rPr>
        <w:t>Coordination with Legal for preliminary patent submission.</w:t>
      </w:r>
    </w:p>
    <w:p w:rsidR="00310C29" w:rsidRPr="00E53E87" w:rsidRDefault="00A20492" w:rsidP="00310C29">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4</w:t>
      </w:r>
      <w:r w:rsidR="00EF23B0" w:rsidRPr="0002535F">
        <w:rPr>
          <w:rFonts w:cstheme="minorHAnsi"/>
          <w:color w:val="000000"/>
          <w:sz w:val="23"/>
          <w:szCs w:val="23"/>
        </w:rPr>
        <w:t>a</w:t>
      </w:r>
      <w:r w:rsidRPr="0002535F">
        <w:rPr>
          <w:rFonts w:cstheme="minorHAnsi"/>
          <w:color w:val="000000"/>
          <w:sz w:val="23"/>
          <w:szCs w:val="23"/>
        </w:rPr>
        <w:t>:</w:t>
      </w:r>
      <w:r w:rsidR="00310C29" w:rsidRPr="00E53E87">
        <w:rPr>
          <w:rFonts w:eastAsiaTheme="minorEastAsia" w:cstheme="minorHAnsi"/>
          <w:color w:val="000000" w:themeColor="text1"/>
          <w:kern w:val="24"/>
          <w:sz w:val="34"/>
          <w:szCs w:val="34"/>
        </w:rPr>
        <w:t xml:space="preserve"> </w:t>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Software</w:t>
      </w:r>
    </w:p>
    <w:p w:rsidR="00B01B64" w:rsidRPr="0002535F"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t>Code and unit testing</w:t>
      </w:r>
    </w:p>
    <w:p w:rsidR="00B01B64" w:rsidRPr="0002535F"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t>Integration testing (white box)</w:t>
      </w:r>
    </w:p>
    <w:p w:rsidR="00310C29" w:rsidRPr="00E53E87"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t>Software design verification testing (white &amp; black box testing)</w:t>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Compliance</w:t>
      </w:r>
    </w:p>
    <w:p w:rsidR="00B01B64" w:rsidRPr="0002535F" w:rsidRDefault="00B01B64" w:rsidP="00E53E87">
      <w:pPr>
        <w:pStyle w:val="ListParagraph"/>
        <w:numPr>
          <w:ilvl w:val="2"/>
          <w:numId w:val="15"/>
        </w:numPr>
        <w:autoSpaceDE w:val="0"/>
        <w:autoSpaceDN w:val="0"/>
        <w:adjustRightInd w:val="0"/>
        <w:rPr>
          <w:rFonts w:cstheme="minorHAnsi"/>
          <w:color w:val="000000"/>
          <w:sz w:val="23"/>
          <w:szCs w:val="23"/>
        </w:rPr>
      </w:pPr>
      <w:r w:rsidRPr="0002535F">
        <w:rPr>
          <w:rFonts w:cstheme="minorHAnsi"/>
          <w:color w:val="000000"/>
          <w:sz w:val="23"/>
          <w:szCs w:val="23"/>
        </w:rPr>
        <w:t>Formal compliance test plan/procedures</w:t>
      </w:r>
    </w:p>
    <w:p w:rsidR="00B01B64" w:rsidRPr="0002535F" w:rsidRDefault="00B01B64" w:rsidP="00E53E87">
      <w:pPr>
        <w:pStyle w:val="ListParagraph"/>
        <w:numPr>
          <w:ilvl w:val="2"/>
          <w:numId w:val="15"/>
        </w:numPr>
        <w:autoSpaceDE w:val="0"/>
        <w:autoSpaceDN w:val="0"/>
        <w:adjustRightInd w:val="0"/>
        <w:rPr>
          <w:rFonts w:cstheme="minorHAnsi"/>
          <w:color w:val="000000"/>
          <w:sz w:val="23"/>
          <w:szCs w:val="23"/>
        </w:rPr>
      </w:pPr>
      <w:r w:rsidRPr="0002535F">
        <w:rPr>
          <w:rFonts w:cstheme="minorHAnsi"/>
          <w:color w:val="000000"/>
          <w:sz w:val="23"/>
          <w:szCs w:val="23"/>
        </w:rPr>
        <w:t>Pre-compliance testing</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Test Station</w:t>
      </w:r>
    </w:p>
    <w:p w:rsidR="00B01B64" w:rsidRPr="0002535F" w:rsidRDefault="00B01B64" w:rsidP="00E53E87">
      <w:pPr>
        <w:pStyle w:val="ListParagraph"/>
        <w:numPr>
          <w:ilvl w:val="2"/>
          <w:numId w:val="16"/>
        </w:numPr>
        <w:autoSpaceDE w:val="0"/>
        <w:autoSpaceDN w:val="0"/>
        <w:adjustRightInd w:val="0"/>
        <w:rPr>
          <w:rFonts w:cstheme="minorHAnsi"/>
          <w:color w:val="000000"/>
          <w:sz w:val="23"/>
          <w:szCs w:val="23"/>
        </w:rPr>
      </w:pPr>
      <w:r w:rsidRPr="0002535F">
        <w:rPr>
          <w:rFonts w:cstheme="minorHAnsi"/>
          <w:color w:val="000000"/>
          <w:sz w:val="23"/>
          <w:szCs w:val="23"/>
        </w:rPr>
        <w:t>Engineering Test Station Design</w:t>
      </w:r>
    </w:p>
    <w:p w:rsidR="00B01B64" w:rsidRPr="0002535F" w:rsidRDefault="00B01B64" w:rsidP="00E53E87">
      <w:pPr>
        <w:pStyle w:val="ListParagraph"/>
        <w:numPr>
          <w:ilvl w:val="2"/>
          <w:numId w:val="16"/>
        </w:numPr>
        <w:autoSpaceDE w:val="0"/>
        <w:autoSpaceDN w:val="0"/>
        <w:adjustRightInd w:val="0"/>
        <w:rPr>
          <w:rFonts w:cstheme="minorHAnsi"/>
          <w:color w:val="000000"/>
          <w:sz w:val="23"/>
          <w:szCs w:val="23"/>
        </w:rPr>
      </w:pPr>
      <w:r w:rsidRPr="0002535F">
        <w:rPr>
          <w:rFonts w:cstheme="minorHAnsi"/>
          <w:color w:val="000000"/>
          <w:sz w:val="23"/>
          <w:szCs w:val="23"/>
        </w:rPr>
        <w:t>Engineering Test Station Implementation</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System/Quality Testing</w:t>
      </w:r>
    </w:p>
    <w:p w:rsidR="00B01B64" w:rsidRPr="0002535F" w:rsidRDefault="00B01B64" w:rsidP="00E53E87">
      <w:pPr>
        <w:pStyle w:val="ListParagraph"/>
        <w:numPr>
          <w:ilvl w:val="2"/>
          <w:numId w:val="17"/>
        </w:numPr>
        <w:autoSpaceDE w:val="0"/>
        <w:autoSpaceDN w:val="0"/>
        <w:adjustRightInd w:val="0"/>
        <w:rPr>
          <w:rFonts w:cstheme="minorHAnsi"/>
          <w:color w:val="000000"/>
          <w:sz w:val="23"/>
          <w:szCs w:val="23"/>
        </w:rPr>
      </w:pPr>
      <w:r w:rsidRPr="0002535F">
        <w:rPr>
          <w:rFonts w:cstheme="minorHAnsi"/>
          <w:color w:val="000000"/>
          <w:sz w:val="23"/>
          <w:szCs w:val="23"/>
        </w:rPr>
        <w:t>System Test Plan/Procedures (Black box testing – requirements)</w:t>
      </w:r>
    </w:p>
    <w:p w:rsidR="00A20492" w:rsidRPr="00E53E87" w:rsidRDefault="00B01B64" w:rsidP="00E53E87">
      <w:pPr>
        <w:pStyle w:val="ListParagraph"/>
        <w:numPr>
          <w:ilvl w:val="2"/>
          <w:numId w:val="17"/>
        </w:numPr>
        <w:autoSpaceDE w:val="0"/>
        <w:autoSpaceDN w:val="0"/>
        <w:adjustRightInd w:val="0"/>
        <w:rPr>
          <w:rFonts w:cstheme="minorHAnsi"/>
          <w:color w:val="000000"/>
          <w:sz w:val="23"/>
          <w:szCs w:val="23"/>
        </w:rPr>
      </w:pPr>
      <w:r w:rsidRPr="0002535F">
        <w:rPr>
          <w:rFonts w:cstheme="minorHAnsi"/>
          <w:color w:val="000000"/>
          <w:sz w:val="23"/>
          <w:szCs w:val="23"/>
        </w:rPr>
        <w:t>System Automation Test development.</w:t>
      </w:r>
    </w:p>
    <w:p w:rsidR="00EF23B0" w:rsidRPr="0002535F" w:rsidRDefault="00EF23B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4b:</w:t>
      </w:r>
      <w:r w:rsidR="00310C29" w:rsidRPr="0002535F">
        <w:rPr>
          <w:rFonts w:cstheme="minorHAnsi"/>
          <w:color w:val="000000"/>
          <w:sz w:val="23"/>
          <w:szCs w:val="23"/>
        </w:rPr>
        <w:t xml:space="preserve"> </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Compliance</w:t>
      </w:r>
    </w:p>
    <w:p w:rsidR="00B01B64" w:rsidRPr="0002535F" w:rsidRDefault="00B01B64" w:rsidP="00E53E87">
      <w:pPr>
        <w:pStyle w:val="ListParagraph"/>
        <w:numPr>
          <w:ilvl w:val="2"/>
          <w:numId w:val="21"/>
        </w:numPr>
        <w:autoSpaceDE w:val="0"/>
        <w:autoSpaceDN w:val="0"/>
        <w:adjustRightInd w:val="0"/>
        <w:rPr>
          <w:rFonts w:cstheme="minorHAnsi"/>
          <w:color w:val="000000"/>
          <w:sz w:val="23"/>
          <w:szCs w:val="23"/>
        </w:rPr>
      </w:pPr>
      <w:r w:rsidRPr="0002535F">
        <w:rPr>
          <w:rFonts w:cstheme="minorHAnsi"/>
          <w:color w:val="000000"/>
          <w:sz w:val="23"/>
          <w:szCs w:val="23"/>
        </w:rPr>
        <w:t>Formal Compliance Test Execution/Report</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Test Station</w:t>
      </w:r>
    </w:p>
    <w:p w:rsidR="00B01B64" w:rsidRPr="0002535F" w:rsidRDefault="00B01B64" w:rsidP="00E53E87">
      <w:pPr>
        <w:pStyle w:val="ListParagraph"/>
        <w:numPr>
          <w:ilvl w:val="2"/>
          <w:numId w:val="22"/>
        </w:numPr>
        <w:autoSpaceDE w:val="0"/>
        <w:autoSpaceDN w:val="0"/>
        <w:adjustRightInd w:val="0"/>
        <w:rPr>
          <w:rFonts w:cstheme="minorHAnsi"/>
          <w:color w:val="000000"/>
          <w:sz w:val="23"/>
          <w:szCs w:val="23"/>
        </w:rPr>
      </w:pPr>
      <w:r w:rsidRPr="0002535F">
        <w:rPr>
          <w:rFonts w:cstheme="minorHAnsi"/>
          <w:color w:val="000000"/>
          <w:sz w:val="23"/>
          <w:szCs w:val="23"/>
        </w:rPr>
        <w:t>Production Test Station Implementation</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 xml:space="preserve"> </w:t>
      </w:r>
      <w:commentRangeStart w:id="66"/>
      <w:r w:rsidRPr="0002535F">
        <w:rPr>
          <w:rFonts w:cstheme="minorHAnsi"/>
          <w:color w:val="000000"/>
          <w:sz w:val="23"/>
          <w:szCs w:val="23"/>
        </w:rPr>
        <w:t>System/Quality Testing</w:t>
      </w:r>
      <w:commentRangeEnd w:id="66"/>
      <w:r w:rsidR="00285843">
        <w:rPr>
          <w:rStyle w:val="CommentReference"/>
        </w:rPr>
        <w:commentReference w:id="66"/>
      </w:r>
    </w:p>
    <w:p w:rsidR="00B01B64" w:rsidRPr="0002535F" w:rsidRDefault="00B01B64" w:rsidP="00E53E87">
      <w:pPr>
        <w:pStyle w:val="ListParagraph"/>
        <w:numPr>
          <w:ilvl w:val="2"/>
          <w:numId w:val="23"/>
        </w:numPr>
        <w:autoSpaceDE w:val="0"/>
        <w:autoSpaceDN w:val="0"/>
        <w:adjustRightInd w:val="0"/>
        <w:rPr>
          <w:rFonts w:cstheme="minorHAnsi"/>
          <w:color w:val="000000"/>
          <w:sz w:val="23"/>
          <w:szCs w:val="23"/>
        </w:rPr>
      </w:pPr>
      <w:r w:rsidRPr="0002535F">
        <w:rPr>
          <w:rFonts w:cstheme="minorHAnsi"/>
          <w:color w:val="000000"/>
          <w:sz w:val="23"/>
          <w:szCs w:val="23"/>
        </w:rPr>
        <w:t>System Verification Test Execution – Multiple iterations</w:t>
      </w:r>
    </w:p>
    <w:p w:rsidR="00B01B64" w:rsidRPr="0002535F" w:rsidRDefault="00B01B64" w:rsidP="00E53E87">
      <w:pPr>
        <w:pStyle w:val="ListParagraph"/>
        <w:numPr>
          <w:ilvl w:val="2"/>
          <w:numId w:val="23"/>
        </w:numPr>
        <w:autoSpaceDE w:val="0"/>
        <w:autoSpaceDN w:val="0"/>
        <w:adjustRightInd w:val="0"/>
        <w:rPr>
          <w:rFonts w:cstheme="minorHAnsi"/>
          <w:color w:val="000000"/>
          <w:sz w:val="23"/>
          <w:szCs w:val="23"/>
        </w:rPr>
      </w:pPr>
      <w:r w:rsidRPr="0002535F">
        <w:rPr>
          <w:rFonts w:cstheme="minorHAnsi"/>
          <w:color w:val="000000"/>
          <w:sz w:val="23"/>
          <w:szCs w:val="23"/>
        </w:rPr>
        <w:t>System Verification Test Report</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Supply Chain</w:t>
      </w:r>
    </w:p>
    <w:p w:rsidR="00B01B64" w:rsidRPr="0002535F" w:rsidRDefault="00B01B64" w:rsidP="00E53E87">
      <w:pPr>
        <w:pStyle w:val="ListParagraph"/>
        <w:numPr>
          <w:ilvl w:val="2"/>
          <w:numId w:val="24"/>
        </w:numPr>
        <w:autoSpaceDE w:val="0"/>
        <w:autoSpaceDN w:val="0"/>
        <w:adjustRightInd w:val="0"/>
        <w:rPr>
          <w:rFonts w:cstheme="minorHAnsi"/>
          <w:color w:val="000000"/>
          <w:sz w:val="23"/>
          <w:szCs w:val="23"/>
        </w:rPr>
      </w:pPr>
      <w:r w:rsidRPr="0002535F">
        <w:rPr>
          <w:rFonts w:cstheme="minorHAnsi"/>
          <w:color w:val="000000"/>
          <w:sz w:val="23"/>
          <w:szCs w:val="23"/>
        </w:rPr>
        <w:t>Order First Article/Pre-production Quantities</w:t>
      </w:r>
    </w:p>
    <w:p w:rsidR="00B01B64" w:rsidRPr="0002535F" w:rsidRDefault="00B01B64" w:rsidP="00E53E87">
      <w:pPr>
        <w:pStyle w:val="ListParagraph"/>
        <w:numPr>
          <w:ilvl w:val="2"/>
          <w:numId w:val="24"/>
        </w:numPr>
        <w:autoSpaceDE w:val="0"/>
        <w:autoSpaceDN w:val="0"/>
        <w:adjustRightInd w:val="0"/>
        <w:rPr>
          <w:rFonts w:cstheme="minorHAnsi"/>
          <w:color w:val="000000"/>
          <w:sz w:val="23"/>
          <w:szCs w:val="23"/>
        </w:rPr>
      </w:pPr>
      <w:r w:rsidRPr="0002535F">
        <w:rPr>
          <w:rFonts w:cstheme="minorHAnsi"/>
          <w:color w:val="000000"/>
          <w:sz w:val="23"/>
          <w:szCs w:val="23"/>
        </w:rPr>
        <w:t>First Article Acceptance</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Production</w:t>
      </w:r>
    </w:p>
    <w:p w:rsidR="00B01B64" w:rsidRPr="0002535F" w:rsidRDefault="00B01B64" w:rsidP="00E53E87">
      <w:pPr>
        <w:pStyle w:val="ListParagraph"/>
        <w:numPr>
          <w:ilvl w:val="2"/>
          <w:numId w:val="20"/>
        </w:numPr>
        <w:autoSpaceDE w:val="0"/>
        <w:autoSpaceDN w:val="0"/>
        <w:adjustRightInd w:val="0"/>
        <w:rPr>
          <w:rFonts w:cstheme="minorHAnsi"/>
          <w:color w:val="000000"/>
          <w:sz w:val="23"/>
          <w:szCs w:val="23"/>
        </w:rPr>
      </w:pPr>
      <w:r w:rsidRPr="0002535F">
        <w:rPr>
          <w:rFonts w:cstheme="minorHAnsi"/>
          <w:color w:val="000000"/>
          <w:sz w:val="23"/>
          <w:szCs w:val="23"/>
        </w:rPr>
        <w:t>Production Work Instruction Development</w:t>
      </w:r>
    </w:p>
    <w:p w:rsidR="002F7964" w:rsidRPr="0002535F" w:rsidRDefault="002F7964" w:rsidP="00E53E87">
      <w:pPr>
        <w:pStyle w:val="ListParagraph"/>
        <w:numPr>
          <w:ilvl w:val="2"/>
          <w:numId w:val="20"/>
        </w:numPr>
        <w:autoSpaceDE w:val="0"/>
        <w:autoSpaceDN w:val="0"/>
        <w:adjustRightInd w:val="0"/>
        <w:spacing w:after="0" w:line="240" w:lineRule="auto"/>
        <w:rPr>
          <w:rFonts w:cstheme="minorHAnsi"/>
          <w:color w:val="000000"/>
          <w:sz w:val="23"/>
          <w:szCs w:val="23"/>
        </w:rPr>
      </w:pPr>
      <w:commentRangeStart w:id="67"/>
      <w:r w:rsidRPr="0002535F">
        <w:rPr>
          <w:rFonts w:cstheme="minorHAnsi"/>
          <w:color w:val="000000"/>
          <w:sz w:val="23"/>
          <w:szCs w:val="23"/>
        </w:rPr>
        <w:t>Alpha/Beta Unit Build/Fabrication</w:t>
      </w:r>
      <w:commentRangeEnd w:id="67"/>
      <w:r w:rsidR="00B05969">
        <w:rPr>
          <w:rStyle w:val="CommentReference"/>
        </w:rPr>
        <w:commentReference w:id="67"/>
      </w:r>
    </w:p>
    <w:p w:rsidR="00A20492" w:rsidRPr="0002535F" w:rsidRDefault="00A20492"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5:</w:t>
      </w:r>
      <w:r w:rsidR="00310C29" w:rsidRPr="0002535F">
        <w:rPr>
          <w:rFonts w:cstheme="minorHAnsi"/>
          <w:color w:val="000000"/>
          <w:sz w:val="23"/>
          <w:szCs w:val="23"/>
        </w:rPr>
        <w:t xml:space="preserve"> </w:t>
      </w:r>
    </w:p>
    <w:p w:rsidR="00B01B64" w:rsidRPr="0002535F" w:rsidRDefault="00B01B64" w:rsidP="002F7964">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Supply Chain</w:t>
      </w:r>
    </w:p>
    <w:p w:rsidR="00B01B64" w:rsidRPr="0002535F" w:rsidRDefault="00B01B64" w:rsidP="00E53E87">
      <w:pPr>
        <w:pStyle w:val="ListParagraph"/>
        <w:numPr>
          <w:ilvl w:val="2"/>
          <w:numId w:val="26"/>
        </w:numPr>
        <w:autoSpaceDE w:val="0"/>
        <w:autoSpaceDN w:val="0"/>
        <w:adjustRightInd w:val="0"/>
        <w:rPr>
          <w:rFonts w:cstheme="minorHAnsi"/>
          <w:color w:val="000000"/>
          <w:sz w:val="23"/>
          <w:szCs w:val="23"/>
        </w:rPr>
      </w:pPr>
      <w:r w:rsidRPr="0002535F">
        <w:rPr>
          <w:rFonts w:cstheme="minorHAnsi"/>
          <w:color w:val="000000"/>
          <w:sz w:val="23"/>
          <w:szCs w:val="23"/>
        </w:rPr>
        <w:t>Supply Chain Preparation for Full Release</w:t>
      </w:r>
    </w:p>
    <w:p w:rsidR="00B01B64" w:rsidRPr="0002535F" w:rsidRDefault="00B01B64" w:rsidP="002F7964">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Production</w:t>
      </w:r>
    </w:p>
    <w:p w:rsidR="002F7964" w:rsidRPr="00E53E87" w:rsidRDefault="002F7964" w:rsidP="00E53E87">
      <w:pPr>
        <w:pStyle w:val="ListParagraph"/>
        <w:numPr>
          <w:ilvl w:val="2"/>
          <w:numId w:val="27"/>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Pre-Production Build and Preparation for Full Release</w:t>
      </w:r>
    </w:p>
    <w:p w:rsidR="00A35574" w:rsidRPr="0002535F" w:rsidRDefault="00131E32" w:rsidP="00131E32">
      <w:pPr>
        <w:tabs>
          <w:tab w:val="left" w:pos="5760"/>
        </w:tabs>
        <w:spacing w:after="0"/>
        <w:rPr>
          <w:rFonts w:cstheme="minorHAnsi"/>
          <w:sz w:val="23"/>
          <w:szCs w:val="23"/>
        </w:rPr>
      </w:pPr>
      <w:r w:rsidRPr="0002535F">
        <w:rPr>
          <w:rFonts w:cstheme="minorHAnsi"/>
          <w:sz w:val="23"/>
          <w:szCs w:val="23"/>
        </w:rPr>
        <w:tab/>
      </w:r>
    </w:p>
    <w:p w:rsidR="002F7964" w:rsidRPr="0002535F" w:rsidRDefault="002F7964" w:rsidP="00131E32">
      <w:p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Key Stakeholders in this project are as follows:</w:t>
      </w:r>
    </w:p>
    <w:p w:rsidR="002F7964" w:rsidRPr="0002535F" w:rsidRDefault="002F7964"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 xml:space="preserve">Project Manager (Blaine </w:t>
      </w:r>
      <w:proofErr w:type="spellStart"/>
      <w:r w:rsidRPr="0002535F">
        <w:rPr>
          <w:rFonts w:cstheme="minorHAnsi"/>
          <w:b/>
          <w:color w:val="000000"/>
          <w:sz w:val="23"/>
          <w:szCs w:val="23"/>
        </w:rPr>
        <w:t>Tiernan</w:t>
      </w:r>
      <w:proofErr w:type="spellEnd"/>
      <w:r w:rsidRPr="0002535F">
        <w:rPr>
          <w:rFonts w:cstheme="minorHAnsi"/>
          <w:b/>
          <w:color w:val="000000"/>
          <w:sz w:val="23"/>
          <w:szCs w:val="23"/>
        </w:rPr>
        <w:t>)</w:t>
      </w:r>
    </w:p>
    <w:p w:rsidR="002F7964" w:rsidRPr="0002535F" w:rsidRDefault="002F7964"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 xml:space="preserve">Project Team (Jeff </w:t>
      </w:r>
      <w:proofErr w:type="spellStart"/>
      <w:r w:rsidRPr="0002535F">
        <w:rPr>
          <w:rFonts w:cstheme="minorHAnsi"/>
          <w:b/>
          <w:color w:val="000000"/>
          <w:sz w:val="23"/>
          <w:szCs w:val="23"/>
        </w:rPr>
        <w:t>Szcinski</w:t>
      </w:r>
      <w:proofErr w:type="spellEnd"/>
      <w:r w:rsidRPr="0002535F">
        <w:rPr>
          <w:rFonts w:cstheme="minorHAnsi"/>
          <w:b/>
          <w:color w:val="000000"/>
          <w:sz w:val="23"/>
          <w:szCs w:val="23"/>
        </w:rPr>
        <w:t xml:space="preserve">, Victoria </w:t>
      </w:r>
      <w:proofErr w:type="spellStart"/>
      <w:r w:rsidRPr="0002535F">
        <w:rPr>
          <w:rFonts w:cstheme="minorHAnsi"/>
          <w:b/>
          <w:color w:val="000000"/>
          <w:sz w:val="23"/>
          <w:szCs w:val="23"/>
        </w:rPr>
        <w:t>Som</w:t>
      </w:r>
      <w:proofErr w:type="spellEnd"/>
      <w:r w:rsidRPr="0002535F">
        <w:rPr>
          <w:rFonts w:cstheme="minorHAnsi"/>
          <w:b/>
          <w:color w:val="000000"/>
          <w:sz w:val="23"/>
          <w:szCs w:val="23"/>
        </w:rPr>
        <w:t xml:space="preserve"> de </w:t>
      </w:r>
      <w:proofErr w:type="spellStart"/>
      <w:r w:rsidRPr="0002535F">
        <w:rPr>
          <w:rFonts w:cstheme="minorHAnsi"/>
          <w:b/>
          <w:color w:val="000000"/>
          <w:sz w:val="23"/>
          <w:szCs w:val="23"/>
        </w:rPr>
        <w:t>Cerff</w:t>
      </w:r>
      <w:proofErr w:type="spellEnd"/>
      <w:r w:rsidRPr="0002535F">
        <w:rPr>
          <w:rFonts w:cstheme="minorHAnsi"/>
          <w:b/>
          <w:color w:val="000000"/>
          <w:sz w:val="23"/>
          <w:szCs w:val="23"/>
        </w:rPr>
        <w:t>, Lee Easton)</w:t>
      </w:r>
    </w:p>
    <w:p w:rsidR="009D7D30" w:rsidRPr="0002535F" w:rsidRDefault="00DE01D5"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Product</w:t>
      </w:r>
      <w:r w:rsidR="009D7D30" w:rsidRPr="0002535F">
        <w:rPr>
          <w:rFonts w:cstheme="minorHAnsi"/>
          <w:b/>
          <w:color w:val="000000"/>
          <w:sz w:val="23"/>
          <w:szCs w:val="23"/>
        </w:rPr>
        <w:t xml:space="preserve"> Manager (Elaine McEwen)</w:t>
      </w:r>
    </w:p>
    <w:p w:rsidR="002F7964" w:rsidRPr="0002535F" w:rsidRDefault="00A902EE"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Program</w:t>
      </w:r>
      <w:r w:rsidR="002F7964" w:rsidRPr="0002535F">
        <w:rPr>
          <w:rFonts w:cstheme="minorHAnsi"/>
          <w:b/>
          <w:color w:val="000000"/>
          <w:sz w:val="23"/>
          <w:szCs w:val="23"/>
        </w:rPr>
        <w:t xml:space="preserve"> Managers (Scott Cain, Terry Cox)</w:t>
      </w:r>
    </w:p>
    <w:p w:rsidR="009D7D30" w:rsidRPr="0002535F" w:rsidRDefault="009D7D30"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 xml:space="preserve">R&amp;D Software Manager (Bruce </w:t>
      </w:r>
      <w:proofErr w:type="spellStart"/>
      <w:r w:rsidRPr="0002535F">
        <w:rPr>
          <w:rFonts w:cstheme="minorHAnsi"/>
          <w:b/>
          <w:color w:val="000000"/>
          <w:sz w:val="23"/>
          <w:szCs w:val="23"/>
        </w:rPr>
        <w:t>Sievers</w:t>
      </w:r>
      <w:proofErr w:type="spellEnd"/>
      <w:r w:rsidRPr="0002535F">
        <w:rPr>
          <w:rFonts w:cstheme="minorHAnsi"/>
          <w:b/>
          <w:color w:val="000000"/>
          <w:sz w:val="23"/>
          <w:szCs w:val="23"/>
        </w:rPr>
        <w:t>)</w:t>
      </w:r>
    </w:p>
    <w:p w:rsidR="002F7964" w:rsidRPr="00E53E87" w:rsidRDefault="009D7D30"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R&amp;D Software Head (Raymond Crow)</w:t>
      </w:r>
    </w:p>
    <w:p w:rsidR="002F7964" w:rsidRPr="0002535F" w:rsidRDefault="009D7D30"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Field Technicians that take reading from G4 Devices</w:t>
      </w:r>
    </w:p>
    <w:p w:rsidR="009D7D30" w:rsidRPr="00E53E87" w:rsidRDefault="009D7D30" w:rsidP="00E53E87">
      <w:pPr>
        <w:pStyle w:val="ListParagraph"/>
        <w:numPr>
          <w:ilvl w:val="0"/>
          <w:numId w:val="2"/>
        </w:numPr>
        <w:autoSpaceDE w:val="0"/>
        <w:autoSpaceDN w:val="0"/>
        <w:adjustRightInd w:val="0"/>
        <w:spacing w:after="0" w:line="240" w:lineRule="auto"/>
        <w:rPr>
          <w:rFonts w:cstheme="minorHAnsi"/>
          <w:b/>
          <w:color w:val="000000"/>
          <w:sz w:val="23"/>
          <w:szCs w:val="23"/>
        </w:rPr>
      </w:pPr>
      <w:r w:rsidRPr="0002535F">
        <w:rPr>
          <w:rFonts w:cstheme="minorHAnsi"/>
          <w:b/>
          <w:color w:val="000000"/>
          <w:sz w:val="23"/>
          <w:szCs w:val="23"/>
        </w:rPr>
        <w:t>Bluetooth dongle distributor</w:t>
      </w:r>
    </w:p>
    <w:p w:rsidR="00B05C3D" w:rsidRPr="0002535F" w:rsidRDefault="00B05C3D" w:rsidP="00131E32">
      <w:pPr>
        <w:autoSpaceDE w:val="0"/>
        <w:autoSpaceDN w:val="0"/>
        <w:adjustRightInd w:val="0"/>
        <w:spacing w:after="0" w:line="240" w:lineRule="auto"/>
        <w:rPr>
          <w:rFonts w:cstheme="minorHAnsi"/>
          <w:b/>
          <w:color w:val="000000"/>
          <w:sz w:val="23"/>
          <w:szCs w:val="23"/>
        </w:rPr>
      </w:pPr>
    </w:p>
    <w:p w:rsidR="00B05C3D" w:rsidRPr="0002535F" w:rsidRDefault="00B05C3D" w:rsidP="00131E32">
      <w:pPr>
        <w:autoSpaceDE w:val="0"/>
        <w:autoSpaceDN w:val="0"/>
        <w:adjustRightInd w:val="0"/>
        <w:spacing w:after="0" w:line="240" w:lineRule="auto"/>
        <w:rPr>
          <w:rFonts w:cstheme="minorHAnsi"/>
          <w:b/>
          <w:color w:val="000000"/>
          <w:sz w:val="23"/>
          <w:szCs w:val="23"/>
        </w:rPr>
      </w:pPr>
    </w:p>
    <w:p w:rsidR="00131E32" w:rsidRPr="00E53E87" w:rsidRDefault="00131E32" w:rsidP="00131E32">
      <w:pPr>
        <w:autoSpaceDE w:val="0"/>
        <w:autoSpaceDN w:val="0"/>
        <w:adjustRightInd w:val="0"/>
        <w:spacing w:after="0" w:line="240" w:lineRule="auto"/>
        <w:rPr>
          <w:rFonts w:cstheme="minorHAnsi"/>
          <w:b/>
          <w:color w:val="000000"/>
          <w:sz w:val="23"/>
          <w:szCs w:val="23"/>
        </w:rPr>
      </w:pPr>
      <w:r w:rsidRPr="00E53E87">
        <w:rPr>
          <w:rFonts w:cstheme="minorHAnsi"/>
          <w:b/>
          <w:color w:val="000000"/>
          <w:sz w:val="23"/>
          <w:szCs w:val="23"/>
        </w:rPr>
        <w:t xml:space="preserve">Roles and responsibilities for schedule development are as follows: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The project manager will be responsible for facilitating work package definition, sequencing, and estimating duration and resources with the project team. The project manager will also create the pr</w:t>
      </w:r>
      <w:r w:rsidR="00E67A71" w:rsidRPr="0002535F">
        <w:rPr>
          <w:rFonts w:cstheme="minorHAnsi"/>
          <w:color w:val="000000"/>
          <w:sz w:val="23"/>
          <w:szCs w:val="23"/>
        </w:rPr>
        <w:t>oject schedule using MS Project</w:t>
      </w:r>
      <w:r w:rsidRPr="0002535F">
        <w:rPr>
          <w:rFonts w:cstheme="minorHAnsi"/>
          <w:color w:val="000000"/>
          <w:sz w:val="23"/>
          <w:szCs w:val="23"/>
        </w:rPr>
        <w:t xml:space="preserve"> and validate the schedule with the project team, stakeholders, and the </w:t>
      </w:r>
      <w:r w:rsidR="00ED6526" w:rsidRPr="0002535F">
        <w:rPr>
          <w:rFonts w:cstheme="minorHAnsi"/>
          <w:color w:val="000000"/>
          <w:sz w:val="23"/>
          <w:szCs w:val="23"/>
        </w:rPr>
        <w:t>program ma</w:t>
      </w:r>
      <w:r w:rsidR="00E67A71" w:rsidRPr="0002535F">
        <w:rPr>
          <w:rFonts w:cstheme="minorHAnsi"/>
          <w:color w:val="000000"/>
          <w:sz w:val="23"/>
          <w:szCs w:val="23"/>
        </w:rPr>
        <w:t>nager</w:t>
      </w:r>
      <w:r w:rsidR="00C05075" w:rsidRPr="0002535F">
        <w:rPr>
          <w:rFonts w:cstheme="minorHAnsi"/>
          <w:color w:val="000000"/>
          <w:sz w:val="23"/>
          <w:szCs w:val="23"/>
        </w:rPr>
        <w:t>s</w:t>
      </w:r>
      <w:r w:rsidRPr="0002535F">
        <w:rPr>
          <w:rFonts w:cstheme="minorHAnsi"/>
          <w:color w:val="000000"/>
          <w:sz w:val="23"/>
          <w:szCs w:val="23"/>
        </w:rPr>
        <w:t xml:space="preserve">. The project manager will obtain schedule approval from the </w:t>
      </w:r>
      <w:r w:rsidR="00C05075" w:rsidRPr="0002535F">
        <w:rPr>
          <w:rFonts w:cstheme="minorHAnsi"/>
          <w:color w:val="000000"/>
          <w:sz w:val="23"/>
          <w:szCs w:val="23"/>
        </w:rPr>
        <w:t>Scott Cain and Terry Cox</w:t>
      </w:r>
      <w:r w:rsidRPr="0002535F">
        <w:rPr>
          <w:rFonts w:cstheme="minorHAnsi"/>
          <w:color w:val="000000"/>
          <w:sz w:val="23"/>
          <w:szCs w:val="23"/>
        </w:rPr>
        <w:t xml:space="preserve"> and baseline the schedule.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team is responsible for participating in work package definition, sequencing, duration, and resource estimating. The project team will also review and validate the proposed schedule and perform assigned activities once the schedule is approved. </w:t>
      </w:r>
      <w:r w:rsidR="006E3EBF" w:rsidRPr="0002535F">
        <w:rPr>
          <w:rFonts w:cstheme="minorHAnsi"/>
          <w:color w:val="000000"/>
          <w:sz w:val="23"/>
          <w:szCs w:val="23"/>
        </w:rPr>
        <w:t>The project team is a</w:t>
      </w:r>
      <w:r w:rsidR="009167B5" w:rsidRPr="0002535F">
        <w:rPr>
          <w:rFonts w:cstheme="minorHAnsi"/>
          <w:color w:val="000000"/>
          <w:sz w:val="23"/>
          <w:szCs w:val="23"/>
        </w:rPr>
        <w:t>lso responsible for</w:t>
      </w:r>
      <w:r w:rsidR="006E3EBF" w:rsidRPr="0002535F">
        <w:rPr>
          <w:rFonts w:cstheme="minorHAnsi"/>
          <w:color w:val="000000"/>
          <w:sz w:val="23"/>
          <w:szCs w:val="23"/>
        </w:rPr>
        <w:t xml:space="preserve"> any assi</w:t>
      </w:r>
      <w:r w:rsidR="009167B5" w:rsidRPr="0002535F">
        <w:rPr>
          <w:rFonts w:cstheme="minorHAnsi"/>
          <w:color w:val="000000"/>
          <w:sz w:val="23"/>
          <w:szCs w:val="23"/>
        </w:rPr>
        <w:t>gned deliverables during the development cycle.</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w:t>
      </w:r>
      <w:r w:rsidR="00C05075" w:rsidRPr="0002535F">
        <w:rPr>
          <w:rFonts w:cstheme="minorHAnsi"/>
          <w:color w:val="000000"/>
          <w:sz w:val="23"/>
          <w:szCs w:val="23"/>
        </w:rPr>
        <w:t>Scott Cain or Terry Cox</w:t>
      </w:r>
      <w:r w:rsidRPr="0002535F">
        <w:rPr>
          <w:rFonts w:cstheme="minorHAnsi"/>
          <w:color w:val="000000"/>
          <w:sz w:val="23"/>
          <w:szCs w:val="23"/>
        </w:rPr>
        <w:t xml:space="preserve"> will participate in reviews of the proposed schedule and approve the final schedule before it is base lined.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9167B5" w:rsidRPr="0002535F" w:rsidRDefault="00E67A71" w:rsidP="00131E32">
      <w:pPr>
        <w:tabs>
          <w:tab w:val="left" w:pos="5760"/>
        </w:tabs>
        <w:spacing w:after="0"/>
        <w:rPr>
          <w:rFonts w:cstheme="minorHAnsi"/>
          <w:sz w:val="23"/>
          <w:szCs w:val="23"/>
        </w:rPr>
      </w:pPr>
      <w:r w:rsidRPr="0002535F">
        <w:rPr>
          <w:rFonts w:cstheme="minorHAnsi"/>
          <w:color w:val="000000"/>
          <w:sz w:val="23"/>
          <w:szCs w:val="23"/>
        </w:rPr>
        <w:t>The project stakeholders may</w:t>
      </w:r>
      <w:r w:rsidR="00131E32" w:rsidRPr="0002535F">
        <w:rPr>
          <w:rFonts w:cstheme="minorHAnsi"/>
          <w:color w:val="000000"/>
          <w:sz w:val="23"/>
          <w:szCs w:val="23"/>
        </w:rPr>
        <w:t xml:space="preserve"> participate in reviews of the proposed schedule and assist in its validation. </w:t>
      </w: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Q</w:t>
      </w:r>
      <w:r w:rsidRPr="0002535F">
        <w:rPr>
          <w:rFonts w:asciiTheme="minorHAnsi" w:hAnsiTheme="minorHAnsi" w:cstheme="minorHAnsi"/>
          <w:b/>
          <w:bCs/>
          <w:sz w:val="22"/>
          <w:szCs w:val="22"/>
        </w:rPr>
        <w:t xml:space="preserve">UALITY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All members of the project team will play a role in quality management. It is imperative that the team ensures that work is completed at an adequate level of quality from individual work packages to the final project deliverable. The following are the quality roles and responsibilities for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ind w:left="720" w:hanging="720"/>
        <w:rPr>
          <w:rFonts w:cstheme="minorHAnsi"/>
          <w:color w:val="000000"/>
          <w:sz w:val="23"/>
          <w:szCs w:val="23"/>
        </w:rPr>
      </w:pPr>
      <w:r w:rsidRPr="0002535F">
        <w:rPr>
          <w:rFonts w:cstheme="minorHAnsi"/>
          <w:color w:val="000000"/>
          <w:sz w:val="23"/>
          <w:szCs w:val="23"/>
        </w:rPr>
        <w:t>The Program Manager</w:t>
      </w:r>
      <w:r w:rsidR="00C05075" w:rsidRPr="0002535F">
        <w:rPr>
          <w:rFonts w:cstheme="minorHAnsi"/>
          <w:color w:val="000000"/>
          <w:sz w:val="23"/>
          <w:szCs w:val="23"/>
        </w:rPr>
        <w:t xml:space="preserve">s are </w:t>
      </w:r>
      <w:r w:rsidRPr="0002535F">
        <w:rPr>
          <w:rFonts w:cstheme="minorHAnsi"/>
          <w:color w:val="000000"/>
          <w:sz w:val="23"/>
          <w:szCs w:val="23"/>
        </w:rPr>
        <w:t xml:space="preserve">responsible for approving all quality standards for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w:t>
      </w:r>
      <w:r w:rsidR="00C05075" w:rsidRPr="0002535F">
        <w:rPr>
          <w:rFonts w:cstheme="minorHAnsi"/>
          <w:color w:val="000000"/>
          <w:sz w:val="23"/>
          <w:szCs w:val="23"/>
        </w:rPr>
        <w:t xml:space="preserve">Program Managers </w:t>
      </w:r>
      <w:r w:rsidRPr="0002535F">
        <w:rPr>
          <w:rFonts w:cstheme="minorHAnsi"/>
          <w:color w:val="000000"/>
          <w:sz w:val="23"/>
          <w:szCs w:val="23"/>
        </w:rPr>
        <w:t>will review all project tasks and deliverables to ensure compliance with established and approved quality standards. Additionally, the Program Manager</w:t>
      </w:r>
      <w:r w:rsidR="00C05075" w:rsidRPr="0002535F">
        <w:rPr>
          <w:rFonts w:cstheme="minorHAnsi"/>
          <w:color w:val="000000"/>
          <w:sz w:val="23"/>
          <w:szCs w:val="23"/>
        </w:rPr>
        <w:t>s</w:t>
      </w:r>
      <w:r w:rsidRPr="0002535F">
        <w:rPr>
          <w:rFonts w:cstheme="minorHAnsi"/>
          <w:color w:val="000000"/>
          <w:sz w:val="23"/>
          <w:szCs w:val="23"/>
        </w:rPr>
        <w:t xml:space="preserve"> will sign off on the final acceptance of the project deliverable.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Manager is responsible for quality management throughout the duration of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Manager is responsible for implementing the Quality Management Plan and ensuring all tasks, processes, and documentation are compliant with the plan. The Project Manager will work to establish acceptable quality standards. The Project Manager is also responsible for communicating and tracking all quality standards to the project team. </w:t>
      </w:r>
    </w:p>
    <w:p w:rsidR="00C326FF" w:rsidRPr="0002535F" w:rsidRDefault="00C326FF" w:rsidP="00C326FF">
      <w:pPr>
        <w:spacing w:after="0"/>
        <w:rPr>
          <w:rFonts w:cstheme="minorHAnsi"/>
          <w:color w:val="000000"/>
          <w:sz w:val="23"/>
          <w:szCs w:val="23"/>
        </w:rPr>
      </w:pPr>
    </w:p>
    <w:p w:rsidR="00C326FF" w:rsidRPr="0002535F" w:rsidRDefault="00C326FF" w:rsidP="00C326FF">
      <w:pPr>
        <w:spacing w:after="0"/>
        <w:rPr>
          <w:rFonts w:cstheme="minorHAnsi"/>
          <w:color w:val="000000"/>
          <w:sz w:val="23"/>
          <w:szCs w:val="23"/>
        </w:rPr>
      </w:pPr>
      <w:r w:rsidRPr="0002535F">
        <w:rPr>
          <w:rFonts w:cstheme="minorHAnsi"/>
          <w:color w:val="000000"/>
          <w:sz w:val="23"/>
          <w:szCs w:val="23"/>
        </w:rPr>
        <w:t>The remaining members of the project team, as well as the stakeholders will be responsible for assisting the Project Manager in the establishment of acceptable quality standards. They will also work to ensure that all quality standards are met and communicate any concerns regarding quality to the Project Manager.</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p>
    <w:p w:rsidR="00B05C3D" w:rsidRPr="0002535F" w:rsidRDefault="009A2387" w:rsidP="00C326FF">
      <w:pPr>
        <w:spacing w:after="0"/>
        <w:rPr>
          <w:rFonts w:cstheme="minorHAnsi"/>
          <w:color w:val="000000"/>
          <w:sz w:val="23"/>
          <w:szCs w:val="23"/>
        </w:rPr>
      </w:pPr>
      <w:commentRangeStart w:id="69"/>
      <w:r w:rsidRPr="0002535F">
        <w:rPr>
          <w:rFonts w:cstheme="minorHAnsi"/>
          <w:color w:val="000000"/>
          <w:sz w:val="23"/>
          <w:szCs w:val="23"/>
        </w:rPr>
        <w:t>Goals</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Goal 1 – Increase defect containment</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Goal 2 – Increase software reliability</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Goal 3 – Decrease software defect density</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Goal 4 – Increase software productivity</w:t>
      </w:r>
      <w:commentRangeEnd w:id="69"/>
      <w:r w:rsidR="00432A75">
        <w:rPr>
          <w:rStyle w:val="CommentReference"/>
        </w:rPr>
        <w:commentReference w:id="69"/>
      </w:r>
    </w:p>
    <w:p w:rsidR="009A2387" w:rsidRPr="0002535F" w:rsidRDefault="009A2387" w:rsidP="00C326FF">
      <w:pPr>
        <w:spacing w:after="0"/>
        <w:rPr>
          <w:rFonts w:cstheme="minorHAnsi"/>
          <w:color w:val="000000"/>
          <w:sz w:val="23"/>
          <w:szCs w:val="23"/>
        </w:rPr>
      </w:pP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Measure areas</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Delivered defects and delivered defects per size</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Adherence to the schedule</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Accuracy of estimates</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Number of open customer problems</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Times that problems remain open</w:t>
      </w:r>
    </w:p>
    <w:p w:rsidR="009A2387" w:rsidRPr="0002535F" w:rsidRDefault="009A2387" w:rsidP="00C326FF">
      <w:pPr>
        <w:spacing w:after="0"/>
        <w:rPr>
          <w:rFonts w:cstheme="minorHAnsi"/>
          <w:color w:val="000000"/>
          <w:sz w:val="23"/>
          <w:szCs w:val="23"/>
        </w:rPr>
      </w:pPr>
      <w:r w:rsidRPr="0002535F">
        <w:rPr>
          <w:rFonts w:cstheme="minorHAnsi"/>
          <w:color w:val="000000"/>
          <w:sz w:val="23"/>
          <w:szCs w:val="23"/>
        </w:rPr>
        <w:tab/>
        <w:t>Software reliability</w:t>
      </w:r>
    </w:p>
    <w:p w:rsidR="009A2387" w:rsidRPr="0002535F" w:rsidRDefault="009A2387"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1 - Effort estimation accuracy (EEA)</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EEA = Actual project effort/estimate project effort</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2 – Total Defect Containment Effectiveness (TDCE)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TDCE = Number of prerelease defects</w:t>
      </w:r>
      <w:proofErr w:type="gramStart"/>
      <w:r w:rsidRPr="0002535F">
        <w:rPr>
          <w:rFonts w:cstheme="minorHAnsi"/>
          <w:color w:val="000000"/>
          <w:sz w:val="23"/>
          <w:szCs w:val="23"/>
        </w:rPr>
        <w:t>/(</w:t>
      </w:r>
      <w:proofErr w:type="gramEnd"/>
      <w:r w:rsidRPr="0002535F">
        <w:rPr>
          <w:rFonts w:cstheme="minorHAnsi"/>
          <w:color w:val="000000"/>
          <w:sz w:val="23"/>
          <w:szCs w:val="23"/>
        </w:rPr>
        <w:t>number of prerelease defects + number of post release defects)</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3 – Failure Rate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FR = Number of failures/execution time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4 – Number of release defects (TRD)</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TRD = Number of released defects/assembly –equivalent total source size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5 – Number of customer found defects</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CRD – Number of customer found defects/assembly – equivalent source size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6 – Assembly equivalent total source size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SP = Assembly equivalent total source size/software development effort</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p>
    <w:p w:rsidR="00C326FF" w:rsidRPr="0002535F" w:rsidRDefault="00C326FF" w:rsidP="00C326FF">
      <w:pPr>
        <w:spacing w:after="0"/>
        <w:rPr>
          <w:rFonts w:cstheme="minorHAnsi"/>
          <w:color w:val="000000"/>
          <w:sz w:val="23"/>
          <w:szCs w:val="23"/>
        </w:rPr>
      </w:pPr>
    </w:p>
    <w:p w:rsidR="00A35574" w:rsidRPr="0002535F" w:rsidRDefault="00A35574" w:rsidP="00C56A1F">
      <w:pPr>
        <w:spacing w:after="0"/>
        <w:rPr>
          <w:rFonts w:cstheme="minorHAnsi"/>
        </w:rPr>
      </w:pPr>
      <w:r w:rsidRPr="0002535F">
        <w:rPr>
          <w:rFonts w:cstheme="minorHAnsi"/>
          <w:b/>
          <w:bCs/>
          <w:sz w:val="28"/>
          <w:szCs w:val="28"/>
        </w:rPr>
        <w:t>R</w:t>
      </w:r>
      <w:r w:rsidRPr="0002535F">
        <w:rPr>
          <w:rFonts w:cstheme="minorHAnsi"/>
          <w:b/>
          <w:bCs/>
        </w:rPr>
        <w:t xml:space="preserve">ISK </w:t>
      </w:r>
      <w:r w:rsidRPr="0002535F">
        <w:rPr>
          <w:rFonts w:cstheme="minorHAnsi"/>
          <w:b/>
          <w:bCs/>
          <w:sz w:val="28"/>
          <w:szCs w:val="28"/>
        </w:rPr>
        <w:t>M</w:t>
      </w:r>
      <w:r w:rsidRPr="0002535F">
        <w:rPr>
          <w:rFonts w:cstheme="minorHAnsi"/>
          <w:b/>
          <w:bCs/>
        </w:rPr>
        <w:t xml:space="preserve">ANAGEMENT </w:t>
      </w:r>
      <w:r w:rsidRPr="0002535F">
        <w:rPr>
          <w:rFonts w:cstheme="minorHAnsi"/>
          <w:b/>
          <w:bCs/>
          <w:sz w:val="28"/>
          <w:szCs w:val="28"/>
        </w:rPr>
        <w:t>P</w:t>
      </w:r>
      <w:r w:rsidRPr="0002535F">
        <w:rPr>
          <w:rFonts w:cstheme="minorHAnsi"/>
          <w:b/>
          <w:bCs/>
        </w:rPr>
        <w:t xml:space="preserve">LAN </w:t>
      </w:r>
    </w:p>
    <w:p w:rsidR="00862025" w:rsidRPr="0002535F" w:rsidRDefault="00862025" w:rsidP="00862025">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approach for managing risks for the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w:t>
      </w:r>
    </w:p>
    <w:p w:rsidR="00862025" w:rsidRPr="0002535F" w:rsidRDefault="00862025" w:rsidP="00862025">
      <w:pPr>
        <w:spacing w:after="0"/>
        <w:rPr>
          <w:rFonts w:cstheme="minorHAnsi"/>
          <w:color w:val="000000"/>
          <w:sz w:val="23"/>
          <w:szCs w:val="23"/>
        </w:rPr>
      </w:pPr>
    </w:p>
    <w:p w:rsidR="00862025" w:rsidRPr="0002535F" w:rsidRDefault="00862025" w:rsidP="00862025">
      <w:pPr>
        <w:spacing w:after="0"/>
        <w:rPr>
          <w:rFonts w:cstheme="minorHAnsi"/>
          <w:color w:val="000000"/>
          <w:sz w:val="23"/>
          <w:szCs w:val="23"/>
        </w:rPr>
      </w:pPr>
      <w:r w:rsidRPr="0002535F">
        <w:rPr>
          <w:rFonts w:cstheme="minorHAnsi"/>
          <w:color w:val="000000"/>
          <w:sz w:val="23"/>
          <w:szCs w:val="23"/>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6351ED" w:rsidRPr="0002535F" w:rsidRDefault="006351ED" w:rsidP="00862025">
      <w:pPr>
        <w:spacing w:after="0"/>
        <w:rPr>
          <w:rFonts w:cstheme="minorHAnsi"/>
          <w:color w:val="000000"/>
          <w:sz w:val="23"/>
          <w:szCs w:val="23"/>
        </w:rPr>
      </w:pPr>
    </w:p>
    <w:p w:rsidR="009A2387" w:rsidRPr="0002535F" w:rsidRDefault="009A2387" w:rsidP="00862025">
      <w:pPr>
        <w:spacing w:after="0"/>
        <w:rPr>
          <w:rFonts w:cstheme="minorHAnsi"/>
          <w:color w:val="000000"/>
          <w:sz w:val="23"/>
          <w:szCs w:val="23"/>
        </w:rPr>
      </w:pPr>
    </w:p>
    <w:p w:rsidR="0002535F" w:rsidRPr="00E53E87" w:rsidRDefault="0002535F" w:rsidP="0002535F">
      <w:pPr>
        <w:pStyle w:val="Heading1"/>
        <w:jc w:val="left"/>
        <w:rPr>
          <w:rFonts w:asciiTheme="minorHAnsi" w:hAnsiTheme="minorHAnsi" w:cstheme="minorHAnsi"/>
          <w:smallCaps/>
          <w:sz w:val="28"/>
          <w:szCs w:val="28"/>
        </w:rPr>
      </w:pPr>
      <w:bookmarkStart w:id="70" w:name="_Toc332219304"/>
      <w:r w:rsidRPr="00E53E87">
        <w:rPr>
          <w:rFonts w:asciiTheme="minorHAnsi" w:hAnsiTheme="minorHAnsi" w:cstheme="minorHAnsi"/>
          <w:smallCaps/>
          <w:sz w:val="28"/>
          <w:szCs w:val="28"/>
        </w:rPr>
        <w:t>Risk Register</w:t>
      </w:r>
      <w:bookmarkEnd w:id="70"/>
    </w:p>
    <w:p w:rsidR="0002535F" w:rsidRDefault="0002535F" w:rsidP="00862025">
      <w:pPr>
        <w:spacing w:after="0"/>
        <w:rPr>
          <w:rFonts w:cstheme="minorHAnsi"/>
          <w:color w:val="000000"/>
          <w:sz w:val="23"/>
          <w:szCs w:val="23"/>
        </w:rPr>
      </w:pPr>
    </w:p>
    <w:p w:rsidR="00CD3AA2" w:rsidRPr="0002535F" w:rsidRDefault="00CD3AA2" w:rsidP="00CD3AA2">
      <w:pPr>
        <w:spacing w:after="0"/>
        <w:rPr>
          <w:rFonts w:cstheme="minorHAnsi"/>
          <w:color w:val="000000"/>
          <w:sz w:val="23"/>
          <w:szCs w:val="23"/>
        </w:rPr>
      </w:pPr>
      <w:r w:rsidRPr="0002535F">
        <w:rPr>
          <w:rFonts w:cstheme="minorHAnsi"/>
          <w:color w:val="000000"/>
          <w:sz w:val="23"/>
          <w:szCs w:val="23"/>
        </w:rPr>
        <w:t>The strategy used to assess each risk Quantitatively and Qualitatively simply organizes each risk by size taking into account an integer value from 1 to 5 (5 being the most problematic) to address each risks impact to the schedule, scope, budget and quality. Then those values are added and multiplied by an estimated likelihood (scaled 0-100%) that the risk actually occurs or becomes a problem. The resultant value can be as low as 0 and as high as 20. Risks scoring higher on this chart require more attention and should be handled before addressing the lower scoring risks. After each risk is quantified a mitigation technique must be recorded and implemented to ensure that each risk impacts the resultant product as little as possible. As a project progresses the status of different risks change from ‘Open’ to ‘In Progress’ to ‘Closed,’ the Status column is used to identify which stage each risk is currently on.</w:t>
      </w:r>
    </w:p>
    <w:p w:rsidR="00CD3AA2" w:rsidRPr="0002535F" w:rsidRDefault="00CD3AA2" w:rsidP="00CD3AA2">
      <w:pPr>
        <w:spacing w:after="0"/>
        <w:rPr>
          <w:rFonts w:cstheme="minorHAnsi"/>
          <w:color w:val="000000"/>
          <w:sz w:val="23"/>
          <w:szCs w:val="23"/>
        </w:rPr>
      </w:pPr>
      <w:r w:rsidRPr="0002535F">
        <w:rPr>
          <w:rFonts w:cstheme="minorHAnsi"/>
          <w:color w:val="000000"/>
          <w:sz w:val="23"/>
          <w:szCs w:val="23"/>
        </w:rPr>
        <w:t xml:space="preserve">Below is an example of how the chart looks. </w:t>
      </w:r>
    </w:p>
    <w:p w:rsidR="00CD3AA2" w:rsidRPr="0002535F" w:rsidRDefault="00CD3AA2" w:rsidP="00862025">
      <w:pPr>
        <w:spacing w:after="0"/>
        <w:rPr>
          <w:rFonts w:cstheme="minorHAnsi"/>
          <w:color w:val="000000"/>
          <w:sz w:val="23"/>
          <w:szCs w:val="23"/>
        </w:rPr>
      </w:pPr>
    </w:p>
    <w:tbl>
      <w:tblPr>
        <w:tblW w:w="5000" w:type="pct"/>
        <w:tblLook w:val="04A0"/>
        <w:tblPrChange w:id="71" w:author="USTECOX" w:date="2013-05-24T12:52:00Z">
          <w:tblPr>
            <w:tblW w:w="8400" w:type="dxa"/>
            <w:tblInd w:w="93" w:type="dxa"/>
            <w:tblLook w:val="04A0"/>
          </w:tblPr>
        </w:tblPrChange>
      </w:tblPr>
      <w:tblGrid>
        <w:gridCol w:w="1460"/>
        <w:gridCol w:w="944"/>
        <w:gridCol w:w="778"/>
        <w:gridCol w:w="793"/>
        <w:gridCol w:w="799"/>
        <w:gridCol w:w="778"/>
        <w:gridCol w:w="1038"/>
        <w:gridCol w:w="1218"/>
        <w:gridCol w:w="720"/>
        <w:gridCol w:w="1048"/>
        <w:tblGridChange w:id="72">
          <w:tblGrid>
            <w:gridCol w:w="1360"/>
            <w:gridCol w:w="879"/>
            <w:gridCol w:w="723"/>
            <w:gridCol w:w="738"/>
            <w:gridCol w:w="743"/>
            <w:gridCol w:w="723"/>
            <w:gridCol w:w="966"/>
            <w:gridCol w:w="1134"/>
            <w:gridCol w:w="671"/>
            <w:gridCol w:w="975"/>
          </w:tblGrid>
        </w:tblGridChange>
      </w:tblGrid>
      <w:tr w:rsidR="001F4398" w:rsidRPr="0002535F" w:rsidTr="003A2304">
        <w:trPr>
          <w:trHeight w:val="630"/>
          <w:trPrChange w:id="73" w:author="USTECOX" w:date="2013-05-24T12:52:00Z">
            <w:trPr>
              <w:trHeight w:val="630"/>
            </w:trPr>
          </w:trPrChange>
        </w:trPr>
        <w:tc>
          <w:tcPr>
            <w:tcW w:w="763"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Change w:id="74" w:author="USTECOX" w:date="2013-05-24T12:52:00Z">
              <w:tcPr>
                <w:tcW w:w="13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tcPrChange>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Risk Description</w:t>
            </w:r>
          </w:p>
        </w:tc>
        <w:tc>
          <w:tcPr>
            <w:tcW w:w="493" w:type="pct"/>
            <w:tcBorders>
              <w:top w:val="single" w:sz="4" w:space="0" w:color="auto"/>
              <w:left w:val="nil"/>
              <w:bottom w:val="single" w:sz="4" w:space="0" w:color="auto"/>
              <w:right w:val="single" w:sz="4" w:space="0" w:color="auto"/>
            </w:tcBorders>
            <w:shd w:val="clear" w:color="000000" w:fill="D9D9D9"/>
            <w:vAlign w:val="center"/>
            <w:hideMark/>
            <w:tcPrChange w:id="75" w:author="USTECOX" w:date="2013-05-24T12:52:00Z">
              <w:tcPr>
                <w:tcW w:w="820" w:type="dxa"/>
                <w:tcBorders>
                  <w:top w:val="single" w:sz="4" w:space="0" w:color="auto"/>
                  <w:left w:val="nil"/>
                  <w:bottom w:val="single" w:sz="4" w:space="0" w:color="auto"/>
                  <w:right w:val="single" w:sz="4" w:space="0" w:color="auto"/>
                </w:tcBorders>
                <w:shd w:val="clear" w:color="000000" w:fill="D9D9D9"/>
                <w:vAlign w:val="center"/>
                <w:hideMark/>
              </w:tcPr>
            </w:tcPrChange>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Schedule Impact</w:t>
            </w:r>
          </w:p>
        </w:tc>
        <w:tc>
          <w:tcPr>
            <w:tcW w:w="406" w:type="pct"/>
            <w:tcBorders>
              <w:top w:val="single" w:sz="4" w:space="0" w:color="auto"/>
              <w:left w:val="nil"/>
              <w:bottom w:val="single" w:sz="4" w:space="0" w:color="auto"/>
              <w:right w:val="single" w:sz="4" w:space="0" w:color="auto"/>
            </w:tcBorders>
            <w:shd w:val="clear" w:color="000000" w:fill="D9D9D9"/>
            <w:vAlign w:val="center"/>
            <w:hideMark/>
            <w:tcPrChange w:id="76" w:author="USTECOX" w:date="2013-05-24T12:52:00Z">
              <w:tcPr>
                <w:tcW w:w="680" w:type="dxa"/>
                <w:tcBorders>
                  <w:top w:val="single" w:sz="4" w:space="0" w:color="auto"/>
                  <w:left w:val="nil"/>
                  <w:bottom w:val="single" w:sz="4" w:space="0" w:color="auto"/>
                  <w:right w:val="single" w:sz="4" w:space="0" w:color="auto"/>
                </w:tcBorders>
                <w:shd w:val="clear" w:color="000000" w:fill="D9D9D9"/>
                <w:vAlign w:val="center"/>
                <w:hideMark/>
              </w:tcPr>
            </w:tcPrChange>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Scope</w:t>
            </w:r>
            <w:r w:rsidRPr="00E53E87">
              <w:rPr>
                <w:rFonts w:eastAsia="Times New Roman" w:cstheme="minorHAnsi"/>
                <w:color w:val="000000"/>
                <w:sz w:val="18"/>
                <w:szCs w:val="18"/>
              </w:rPr>
              <w:br/>
              <w:t xml:space="preserve"> Impact</w:t>
            </w:r>
          </w:p>
        </w:tc>
        <w:tc>
          <w:tcPr>
            <w:tcW w:w="414" w:type="pct"/>
            <w:tcBorders>
              <w:top w:val="single" w:sz="4" w:space="0" w:color="auto"/>
              <w:left w:val="nil"/>
              <w:bottom w:val="single" w:sz="4" w:space="0" w:color="auto"/>
              <w:right w:val="single" w:sz="4" w:space="0" w:color="auto"/>
            </w:tcBorders>
            <w:shd w:val="clear" w:color="000000" w:fill="D9D9D9"/>
            <w:vAlign w:val="center"/>
            <w:hideMark/>
            <w:tcPrChange w:id="77" w:author="USTECOX" w:date="2013-05-24T12:52:00Z">
              <w:tcPr>
                <w:tcW w:w="700" w:type="dxa"/>
                <w:tcBorders>
                  <w:top w:val="single" w:sz="4" w:space="0" w:color="auto"/>
                  <w:left w:val="nil"/>
                  <w:bottom w:val="single" w:sz="4" w:space="0" w:color="auto"/>
                  <w:right w:val="single" w:sz="4" w:space="0" w:color="auto"/>
                </w:tcBorders>
                <w:shd w:val="clear" w:color="000000" w:fill="D9D9D9"/>
                <w:vAlign w:val="center"/>
                <w:hideMark/>
              </w:tcPr>
            </w:tcPrChange>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Budget</w:t>
            </w:r>
            <w:r w:rsidRPr="00E53E87">
              <w:rPr>
                <w:rFonts w:eastAsia="Times New Roman" w:cstheme="minorHAnsi"/>
                <w:color w:val="000000"/>
                <w:sz w:val="18"/>
                <w:szCs w:val="18"/>
              </w:rPr>
              <w:br/>
              <w:t xml:space="preserve"> Impact</w:t>
            </w:r>
          </w:p>
        </w:tc>
        <w:tc>
          <w:tcPr>
            <w:tcW w:w="417" w:type="pct"/>
            <w:tcBorders>
              <w:top w:val="single" w:sz="4" w:space="0" w:color="auto"/>
              <w:left w:val="nil"/>
              <w:bottom w:val="single" w:sz="4" w:space="0" w:color="auto"/>
              <w:right w:val="single" w:sz="4" w:space="0" w:color="auto"/>
            </w:tcBorders>
            <w:shd w:val="clear" w:color="000000" w:fill="D9D9D9"/>
            <w:vAlign w:val="center"/>
            <w:hideMark/>
            <w:tcPrChange w:id="78" w:author="USTECOX" w:date="2013-05-24T12:52:00Z">
              <w:tcPr>
                <w:tcW w:w="660" w:type="dxa"/>
                <w:tcBorders>
                  <w:top w:val="single" w:sz="4" w:space="0" w:color="auto"/>
                  <w:left w:val="nil"/>
                  <w:bottom w:val="single" w:sz="4" w:space="0" w:color="auto"/>
                  <w:right w:val="single" w:sz="4" w:space="0" w:color="auto"/>
                </w:tcBorders>
                <w:shd w:val="clear" w:color="000000" w:fill="D9D9D9"/>
                <w:vAlign w:val="center"/>
                <w:hideMark/>
              </w:tcPr>
            </w:tcPrChange>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Quality</w:t>
            </w:r>
            <w:r w:rsidRPr="00E53E87">
              <w:rPr>
                <w:rFonts w:eastAsia="Times New Roman" w:cstheme="minorHAnsi"/>
                <w:color w:val="000000"/>
                <w:sz w:val="18"/>
                <w:szCs w:val="18"/>
              </w:rPr>
              <w:br/>
              <w:t>Impact</w:t>
            </w:r>
          </w:p>
        </w:tc>
        <w:tc>
          <w:tcPr>
            <w:tcW w:w="406" w:type="pct"/>
            <w:tcBorders>
              <w:top w:val="single" w:sz="4" w:space="0" w:color="auto"/>
              <w:left w:val="nil"/>
              <w:bottom w:val="single" w:sz="4" w:space="0" w:color="auto"/>
              <w:right w:val="single" w:sz="4" w:space="0" w:color="auto"/>
            </w:tcBorders>
            <w:shd w:val="clear" w:color="000000" w:fill="D9D9D9"/>
            <w:vAlign w:val="center"/>
            <w:hideMark/>
            <w:tcPrChange w:id="79" w:author="USTECOX" w:date="2013-05-24T12:52:00Z">
              <w:tcPr>
                <w:tcW w:w="680" w:type="dxa"/>
                <w:tcBorders>
                  <w:top w:val="single" w:sz="4" w:space="0" w:color="auto"/>
                  <w:left w:val="nil"/>
                  <w:bottom w:val="single" w:sz="4" w:space="0" w:color="auto"/>
                  <w:right w:val="single" w:sz="4" w:space="0" w:color="auto"/>
                </w:tcBorders>
                <w:shd w:val="clear" w:color="000000" w:fill="D9D9D9"/>
                <w:vAlign w:val="center"/>
                <w:hideMark/>
              </w:tcPr>
            </w:tcPrChange>
          </w:tcPr>
          <w:p w:rsidR="001F4398" w:rsidRPr="00E53E87" w:rsidRDefault="001F4398" w:rsidP="001F4398">
            <w:pPr>
              <w:spacing w:after="0" w:line="240" w:lineRule="auto"/>
              <w:jc w:val="center"/>
              <w:rPr>
                <w:rFonts w:eastAsia="Times New Roman" w:cstheme="minorHAnsi"/>
                <w:color w:val="9C6500"/>
                <w:sz w:val="18"/>
                <w:szCs w:val="18"/>
              </w:rPr>
            </w:pPr>
            <w:r w:rsidRPr="00E53E87">
              <w:rPr>
                <w:rFonts w:eastAsia="Times New Roman" w:cstheme="minorHAnsi"/>
                <w:color w:val="9C6500"/>
                <w:sz w:val="18"/>
                <w:szCs w:val="18"/>
              </w:rPr>
              <w:t>Total</w:t>
            </w:r>
            <w:r w:rsidRPr="00E53E87">
              <w:rPr>
                <w:rFonts w:eastAsia="Times New Roman" w:cstheme="minorHAnsi"/>
                <w:color w:val="9C6500"/>
                <w:sz w:val="18"/>
                <w:szCs w:val="18"/>
              </w:rPr>
              <w:br/>
              <w:t xml:space="preserve"> Impact</w:t>
            </w:r>
          </w:p>
        </w:tc>
        <w:tc>
          <w:tcPr>
            <w:tcW w:w="542" w:type="pct"/>
            <w:tcBorders>
              <w:top w:val="single" w:sz="4" w:space="0" w:color="auto"/>
              <w:left w:val="nil"/>
              <w:bottom w:val="single" w:sz="4" w:space="0" w:color="auto"/>
              <w:right w:val="single" w:sz="4" w:space="0" w:color="auto"/>
            </w:tcBorders>
            <w:shd w:val="clear" w:color="000000" w:fill="D9D9D9"/>
            <w:vAlign w:val="center"/>
            <w:hideMark/>
            <w:tcPrChange w:id="80" w:author="USTECOX" w:date="2013-05-24T12:52:00Z">
              <w:tcPr>
                <w:tcW w:w="940" w:type="dxa"/>
                <w:tcBorders>
                  <w:top w:val="single" w:sz="4" w:space="0" w:color="auto"/>
                  <w:left w:val="nil"/>
                  <w:bottom w:val="single" w:sz="4" w:space="0" w:color="auto"/>
                  <w:right w:val="single" w:sz="4" w:space="0" w:color="auto"/>
                </w:tcBorders>
                <w:shd w:val="clear" w:color="000000" w:fill="D9D9D9"/>
                <w:vAlign w:val="center"/>
                <w:hideMark/>
              </w:tcPr>
            </w:tcPrChange>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Likelihood</w:t>
            </w:r>
            <w:r w:rsidRPr="00E53E87">
              <w:rPr>
                <w:rFonts w:eastAsia="Times New Roman" w:cstheme="minorHAnsi"/>
                <w:color w:val="000000"/>
                <w:sz w:val="18"/>
                <w:szCs w:val="18"/>
              </w:rPr>
              <w:br/>
            </w:r>
            <w:proofErr w:type="spellStart"/>
            <w:r w:rsidRPr="00E53E87">
              <w:rPr>
                <w:rFonts w:eastAsia="Times New Roman" w:cstheme="minorHAnsi"/>
                <w:color w:val="000000"/>
                <w:sz w:val="18"/>
                <w:szCs w:val="18"/>
              </w:rPr>
              <w:t>Mutliplier</w:t>
            </w:r>
            <w:proofErr w:type="spellEnd"/>
          </w:p>
        </w:tc>
        <w:tc>
          <w:tcPr>
            <w:tcW w:w="636" w:type="pct"/>
            <w:tcBorders>
              <w:top w:val="single" w:sz="4" w:space="0" w:color="auto"/>
              <w:left w:val="nil"/>
              <w:bottom w:val="single" w:sz="4" w:space="0" w:color="auto"/>
              <w:right w:val="single" w:sz="4" w:space="0" w:color="auto"/>
            </w:tcBorders>
            <w:shd w:val="clear" w:color="000000" w:fill="D9D9D9"/>
            <w:vAlign w:val="center"/>
            <w:hideMark/>
            <w:tcPrChange w:id="81" w:author="USTECOX" w:date="2013-05-24T12:52:00Z">
              <w:tcPr>
                <w:tcW w:w="1100" w:type="dxa"/>
                <w:tcBorders>
                  <w:top w:val="single" w:sz="4" w:space="0" w:color="auto"/>
                  <w:left w:val="nil"/>
                  <w:bottom w:val="single" w:sz="4" w:space="0" w:color="auto"/>
                  <w:right w:val="single" w:sz="4" w:space="0" w:color="auto"/>
                </w:tcBorders>
                <w:shd w:val="clear" w:color="000000" w:fill="D9D9D9"/>
                <w:vAlign w:val="center"/>
                <w:hideMark/>
              </w:tcPr>
            </w:tcPrChange>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Quantitative</w:t>
            </w:r>
            <w:r w:rsidRPr="00E53E87">
              <w:rPr>
                <w:rFonts w:eastAsia="Times New Roman" w:cstheme="minorHAnsi"/>
                <w:color w:val="000000"/>
                <w:sz w:val="18"/>
                <w:szCs w:val="18"/>
              </w:rPr>
              <w:br/>
              <w:t>Risk Value</w:t>
            </w:r>
          </w:p>
        </w:tc>
        <w:tc>
          <w:tcPr>
            <w:tcW w:w="376" w:type="pct"/>
            <w:tcBorders>
              <w:top w:val="single" w:sz="4" w:space="0" w:color="auto"/>
              <w:left w:val="nil"/>
              <w:bottom w:val="single" w:sz="4" w:space="0" w:color="auto"/>
              <w:right w:val="single" w:sz="4" w:space="0" w:color="auto"/>
            </w:tcBorders>
            <w:shd w:val="clear" w:color="000000" w:fill="D9D9D9"/>
            <w:vAlign w:val="center"/>
            <w:hideMark/>
            <w:tcPrChange w:id="82" w:author="USTECOX" w:date="2013-05-24T12:52:00Z">
              <w:tcPr>
                <w:tcW w:w="580" w:type="dxa"/>
                <w:tcBorders>
                  <w:top w:val="single" w:sz="4" w:space="0" w:color="auto"/>
                  <w:left w:val="nil"/>
                  <w:bottom w:val="single" w:sz="4" w:space="0" w:color="auto"/>
                  <w:right w:val="single" w:sz="4" w:space="0" w:color="auto"/>
                </w:tcBorders>
                <w:shd w:val="clear" w:color="000000" w:fill="D9D9D9"/>
                <w:vAlign w:val="center"/>
                <w:hideMark/>
              </w:tcPr>
            </w:tcPrChange>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Status</w:t>
            </w:r>
          </w:p>
        </w:tc>
        <w:tc>
          <w:tcPr>
            <w:tcW w:w="547" w:type="pct"/>
            <w:tcBorders>
              <w:top w:val="single" w:sz="4" w:space="0" w:color="auto"/>
              <w:left w:val="nil"/>
              <w:bottom w:val="single" w:sz="4" w:space="0" w:color="auto"/>
              <w:right w:val="single" w:sz="4" w:space="0" w:color="auto"/>
            </w:tcBorders>
            <w:shd w:val="clear" w:color="000000" w:fill="D9D9D9"/>
            <w:noWrap/>
            <w:vAlign w:val="center"/>
            <w:hideMark/>
            <w:tcPrChange w:id="83" w:author="USTECOX" w:date="2013-05-24T12:52:00Z">
              <w:tcPr>
                <w:tcW w:w="880" w:type="dxa"/>
                <w:tcBorders>
                  <w:top w:val="single" w:sz="4" w:space="0" w:color="auto"/>
                  <w:left w:val="nil"/>
                  <w:bottom w:val="single" w:sz="4" w:space="0" w:color="auto"/>
                  <w:right w:val="single" w:sz="4" w:space="0" w:color="auto"/>
                </w:tcBorders>
                <w:shd w:val="clear" w:color="000000" w:fill="D9D9D9"/>
                <w:noWrap/>
                <w:vAlign w:val="center"/>
                <w:hideMark/>
              </w:tcPr>
            </w:tcPrChange>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Mitigation</w:t>
            </w:r>
          </w:p>
        </w:tc>
      </w:tr>
      <w:tr w:rsidR="001F4398" w:rsidRPr="0002535F" w:rsidTr="003A2304">
        <w:trPr>
          <w:trHeight w:val="300"/>
          <w:trPrChange w:id="84" w:author="USTECOX" w:date="2013-05-24T12:52:00Z">
            <w:trPr>
              <w:trHeight w:val="300"/>
            </w:trPr>
          </w:trPrChange>
        </w:trPr>
        <w:tc>
          <w:tcPr>
            <w:tcW w:w="763" w:type="pct"/>
            <w:tcBorders>
              <w:top w:val="nil"/>
              <w:left w:val="single" w:sz="4" w:space="0" w:color="auto"/>
              <w:bottom w:val="single" w:sz="4" w:space="0" w:color="auto"/>
              <w:right w:val="single" w:sz="4" w:space="0" w:color="auto"/>
            </w:tcBorders>
            <w:shd w:val="clear" w:color="auto" w:fill="auto"/>
            <w:hideMark/>
            <w:tcPrChange w:id="85" w:author="USTECOX" w:date="2013-05-24T12:52:00Z">
              <w:tcPr>
                <w:tcW w:w="1360" w:type="dxa"/>
                <w:tcBorders>
                  <w:top w:val="nil"/>
                  <w:left w:val="single" w:sz="4" w:space="0" w:color="auto"/>
                  <w:bottom w:val="single" w:sz="4" w:space="0" w:color="auto"/>
                  <w:right w:val="single" w:sz="4" w:space="0" w:color="auto"/>
                </w:tcBorders>
                <w:shd w:val="clear" w:color="auto" w:fill="auto"/>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493" w:type="pct"/>
            <w:tcBorders>
              <w:top w:val="nil"/>
              <w:left w:val="nil"/>
              <w:bottom w:val="single" w:sz="4" w:space="0" w:color="auto"/>
              <w:right w:val="single" w:sz="4" w:space="0" w:color="auto"/>
            </w:tcBorders>
            <w:shd w:val="clear" w:color="auto" w:fill="auto"/>
            <w:noWrap/>
            <w:hideMark/>
            <w:tcPrChange w:id="86" w:author="USTECOX" w:date="2013-05-24T12:52:00Z">
              <w:tcPr>
                <w:tcW w:w="820" w:type="dxa"/>
                <w:tcBorders>
                  <w:top w:val="nil"/>
                  <w:left w:val="nil"/>
                  <w:bottom w:val="single" w:sz="4" w:space="0" w:color="auto"/>
                  <w:right w:val="single" w:sz="4" w:space="0" w:color="auto"/>
                </w:tcBorders>
                <w:shd w:val="clear" w:color="auto" w:fill="auto"/>
                <w:noWrap/>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406" w:type="pct"/>
            <w:tcBorders>
              <w:top w:val="nil"/>
              <w:left w:val="nil"/>
              <w:bottom w:val="single" w:sz="4" w:space="0" w:color="auto"/>
              <w:right w:val="single" w:sz="4" w:space="0" w:color="auto"/>
            </w:tcBorders>
            <w:shd w:val="clear" w:color="auto" w:fill="auto"/>
            <w:noWrap/>
            <w:hideMark/>
            <w:tcPrChange w:id="87" w:author="USTECOX" w:date="2013-05-24T12:52:00Z">
              <w:tcPr>
                <w:tcW w:w="680" w:type="dxa"/>
                <w:tcBorders>
                  <w:top w:val="nil"/>
                  <w:left w:val="nil"/>
                  <w:bottom w:val="single" w:sz="4" w:space="0" w:color="auto"/>
                  <w:right w:val="single" w:sz="4" w:space="0" w:color="auto"/>
                </w:tcBorders>
                <w:shd w:val="clear" w:color="auto" w:fill="auto"/>
                <w:noWrap/>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414" w:type="pct"/>
            <w:tcBorders>
              <w:top w:val="nil"/>
              <w:left w:val="nil"/>
              <w:bottom w:val="single" w:sz="4" w:space="0" w:color="auto"/>
              <w:right w:val="single" w:sz="4" w:space="0" w:color="auto"/>
            </w:tcBorders>
            <w:shd w:val="clear" w:color="auto" w:fill="auto"/>
            <w:noWrap/>
            <w:hideMark/>
            <w:tcPrChange w:id="88" w:author="USTECOX" w:date="2013-05-24T12:52:00Z">
              <w:tcPr>
                <w:tcW w:w="700" w:type="dxa"/>
                <w:tcBorders>
                  <w:top w:val="nil"/>
                  <w:left w:val="nil"/>
                  <w:bottom w:val="single" w:sz="4" w:space="0" w:color="auto"/>
                  <w:right w:val="single" w:sz="4" w:space="0" w:color="auto"/>
                </w:tcBorders>
                <w:shd w:val="clear" w:color="auto" w:fill="auto"/>
                <w:noWrap/>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417" w:type="pct"/>
            <w:tcBorders>
              <w:top w:val="nil"/>
              <w:left w:val="nil"/>
              <w:bottom w:val="single" w:sz="4" w:space="0" w:color="auto"/>
              <w:right w:val="single" w:sz="4" w:space="0" w:color="auto"/>
            </w:tcBorders>
            <w:shd w:val="clear" w:color="auto" w:fill="auto"/>
            <w:noWrap/>
            <w:hideMark/>
            <w:tcPrChange w:id="89" w:author="USTECOX" w:date="2013-05-24T12:52:00Z">
              <w:tcPr>
                <w:tcW w:w="660" w:type="dxa"/>
                <w:tcBorders>
                  <w:top w:val="nil"/>
                  <w:left w:val="nil"/>
                  <w:bottom w:val="single" w:sz="4" w:space="0" w:color="auto"/>
                  <w:right w:val="single" w:sz="4" w:space="0" w:color="auto"/>
                </w:tcBorders>
                <w:shd w:val="clear" w:color="auto" w:fill="auto"/>
                <w:noWrap/>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406" w:type="pct"/>
            <w:tcBorders>
              <w:top w:val="nil"/>
              <w:left w:val="nil"/>
              <w:bottom w:val="single" w:sz="4" w:space="0" w:color="auto"/>
              <w:right w:val="single" w:sz="4" w:space="0" w:color="auto"/>
            </w:tcBorders>
            <w:shd w:val="clear" w:color="000000" w:fill="FFEB9C"/>
            <w:noWrap/>
            <w:vAlign w:val="bottom"/>
            <w:hideMark/>
            <w:tcPrChange w:id="90" w:author="USTECOX" w:date="2013-05-24T12:52:00Z">
              <w:tcPr>
                <w:tcW w:w="680" w:type="dxa"/>
                <w:tcBorders>
                  <w:top w:val="nil"/>
                  <w:left w:val="nil"/>
                  <w:bottom w:val="single" w:sz="4" w:space="0" w:color="auto"/>
                  <w:right w:val="single" w:sz="4" w:space="0" w:color="auto"/>
                </w:tcBorders>
                <w:shd w:val="clear" w:color="000000" w:fill="FFEB9C"/>
                <w:noWrap/>
                <w:vAlign w:val="bottom"/>
                <w:hideMark/>
              </w:tcPr>
            </w:tcPrChange>
          </w:tcPr>
          <w:p w:rsidR="001F4398" w:rsidRPr="00E53E87" w:rsidRDefault="001F4398" w:rsidP="001F4398">
            <w:pPr>
              <w:spacing w:after="0" w:line="240" w:lineRule="auto"/>
              <w:jc w:val="right"/>
              <w:rPr>
                <w:rFonts w:eastAsia="Times New Roman" w:cstheme="minorHAnsi"/>
                <w:color w:val="9C6500"/>
                <w:sz w:val="18"/>
                <w:szCs w:val="18"/>
              </w:rPr>
            </w:pPr>
            <w:r w:rsidRPr="00E53E87">
              <w:rPr>
                <w:rFonts w:eastAsia="Times New Roman" w:cstheme="minorHAnsi"/>
                <w:color w:val="9C6500"/>
                <w:sz w:val="18"/>
                <w:szCs w:val="18"/>
              </w:rPr>
              <w:t>0</w:t>
            </w:r>
          </w:p>
        </w:tc>
        <w:tc>
          <w:tcPr>
            <w:tcW w:w="542" w:type="pct"/>
            <w:tcBorders>
              <w:top w:val="nil"/>
              <w:left w:val="nil"/>
              <w:bottom w:val="single" w:sz="4" w:space="0" w:color="auto"/>
              <w:right w:val="single" w:sz="4" w:space="0" w:color="auto"/>
            </w:tcBorders>
            <w:shd w:val="clear" w:color="auto" w:fill="auto"/>
            <w:noWrap/>
            <w:vAlign w:val="bottom"/>
            <w:hideMark/>
            <w:tcPrChange w:id="91" w:author="USTECOX" w:date="2013-05-24T12:52:00Z">
              <w:tcPr>
                <w:tcW w:w="940" w:type="dxa"/>
                <w:tcBorders>
                  <w:top w:val="nil"/>
                  <w:left w:val="nil"/>
                  <w:bottom w:val="single" w:sz="4" w:space="0" w:color="auto"/>
                  <w:right w:val="single" w:sz="4" w:space="0" w:color="auto"/>
                </w:tcBorders>
                <w:shd w:val="clear" w:color="auto" w:fill="auto"/>
                <w:noWrap/>
                <w:vAlign w:val="bottom"/>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36" w:type="pct"/>
            <w:tcBorders>
              <w:top w:val="nil"/>
              <w:left w:val="nil"/>
              <w:bottom w:val="single" w:sz="4" w:space="0" w:color="auto"/>
              <w:right w:val="single" w:sz="4" w:space="0" w:color="auto"/>
            </w:tcBorders>
            <w:shd w:val="clear" w:color="000000" w:fill="C6EFCE"/>
            <w:noWrap/>
            <w:vAlign w:val="bottom"/>
            <w:hideMark/>
            <w:tcPrChange w:id="92" w:author="USTECOX" w:date="2013-05-24T12:52:00Z">
              <w:tcPr>
                <w:tcW w:w="1100" w:type="dxa"/>
                <w:tcBorders>
                  <w:top w:val="nil"/>
                  <w:left w:val="nil"/>
                  <w:bottom w:val="single" w:sz="4" w:space="0" w:color="auto"/>
                  <w:right w:val="single" w:sz="4" w:space="0" w:color="auto"/>
                </w:tcBorders>
                <w:shd w:val="clear" w:color="000000" w:fill="C6EFCE"/>
                <w:noWrap/>
                <w:vAlign w:val="bottom"/>
                <w:hideMark/>
              </w:tcPr>
            </w:tcPrChange>
          </w:tcPr>
          <w:p w:rsidR="001F4398" w:rsidRPr="00E53E87" w:rsidRDefault="001F4398" w:rsidP="001F4398">
            <w:pPr>
              <w:spacing w:after="0" w:line="240" w:lineRule="auto"/>
              <w:jc w:val="right"/>
              <w:rPr>
                <w:rFonts w:eastAsia="Times New Roman" w:cstheme="minorHAnsi"/>
                <w:color w:val="006100"/>
                <w:sz w:val="18"/>
                <w:szCs w:val="18"/>
              </w:rPr>
            </w:pPr>
            <w:r w:rsidRPr="00E53E87">
              <w:rPr>
                <w:rFonts w:eastAsia="Times New Roman" w:cstheme="minorHAnsi"/>
                <w:color w:val="006100"/>
                <w:sz w:val="18"/>
                <w:szCs w:val="18"/>
              </w:rPr>
              <w:t>0</w:t>
            </w:r>
          </w:p>
        </w:tc>
        <w:tc>
          <w:tcPr>
            <w:tcW w:w="376" w:type="pct"/>
            <w:tcBorders>
              <w:top w:val="nil"/>
              <w:left w:val="nil"/>
              <w:bottom w:val="single" w:sz="4" w:space="0" w:color="auto"/>
              <w:right w:val="single" w:sz="4" w:space="0" w:color="auto"/>
            </w:tcBorders>
            <w:shd w:val="clear" w:color="000000" w:fill="FFFFFF"/>
            <w:noWrap/>
            <w:vAlign w:val="bottom"/>
            <w:hideMark/>
            <w:tcPrChange w:id="93" w:author="USTECOX" w:date="2013-05-24T12:52:00Z">
              <w:tcPr>
                <w:tcW w:w="580" w:type="dxa"/>
                <w:tcBorders>
                  <w:top w:val="nil"/>
                  <w:left w:val="nil"/>
                  <w:bottom w:val="single" w:sz="4" w:space="0" w:color="auto"/>
                  <w:right w:val="single" w:sz="4" w:space="0" w:color="auto"/>
                </w:tcBorders>
                <w:shd w:val="clear" w:color="000000" w:fill="FFFFFF"/>
                <w:noWrap/>
                <w:vAlign w:val="bottom"/>
                <w:hideMark/>
              </w:tcPr>
            </w:tcPrChange>
          </w:tcPr>
          <w:p w:rsidR="001F4398" w:rsidRPr="00E53E87" w:rsidRDefault="001F4398" w:rsidP="001F4398">
            <w:pPr>
              <w:spacing w:after="0" w:line="240" w:lineRule="auto"/>
              <w:rPr>
                <w:rFonts w:eastAsia="Times New Roman" w:cstheme="minorHAnsi"/>
                <w:color w:val="006100"/>
                <w:sz w:val="18"/>
                <w:szCs w:val="18"/>
              </w:rPr>
            </w:pPr>
            <w:r w:rsidRPr="00E53E87">
              <w:rPr>
                <w:rFonts w:eastAsia="Times New Roman" w:cstheme="minorHAnsi"/>
                <w:color w:val="006100"/>
                <w:sz w:val="18"/>
                <w:szCs w:val="18"/>
              </w:rPr>
              <w:t> </w:t>
            </w:r>
          </w:p>
        </w:tc>
        <w:tc>
          <w:tcPr>
            <w:tcW w:w="547" w:type="pct"/>
            <w:tcBorders>
              <w:top w:val="nil"/>
              <w:left w:val="nil"/>
              <w:bottom w:val="single" w:sz="4" w:space="0" w:color="auto"/>
              <w:right w:val="single" w:sz="4" w:space="0" w:color="auto"/>
            </w:tcBorders>
            <w:shd w:val="clear" w:color="auto" w:fill="auto"/>
            <w:noWrap/>
            <w:vAlign w:val="bottom"/>
            <w:hideMark/>
            <w:tcPrChange w:id="94" w:author="USTECOX" w:date="2013-05-24T12:52:00Z">
              <w:tcPr>
                <w:tcW w:w="880" w:type="dxa"/>
                <w:tcBorders>
                  <w:top w:val="nil"/>
                  <w:left w:val="nil"/>
                  <w:bottom w:val="single" w:sz="4" w:space="0" w:color="auto"/>
                  <w:right w:val="single" w:sz="4" w:space="0" w:color="auto"/>
                </w:tcBorders>
                <w:shd w:val="clear" w:color="auto" w:fill="auto"/>
                <w:noWrap/>
                <w:vAlign w:val="bottom"/>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r>
      <w:tr w:rsidR="001F4398" w:rsidRPr="0002535F" w:rsidTr="003A2304">
        <w:trPr>
          <w:trHeight w:val="300"/>
          <w:trPrChange w:id="95" w:author="USTECOX" w:date="2013-05-24T12:52:00Z">
            <w:trPr>
              <w:trHeight w:val="300"/>
            </w:trPr>
          </w:trPrChange>
        </w:trPr>
        <w:tc>
          <w:tcPr>
            <w:tcW w:w="763" w:type="pct"/>
            <w:tcBorders>
              <w:top w:val="nil"/>
              <w:left w:val="single" w:sz="4" w:space="0" w:color="auto"/>
              <w:bottom w:val="single" w:sz="4" w:space="0" w:color="auto"/>
              <w:right w:val="single" w:sz="4" w:space="0" w:color="auto"/>
            </w:tcBorders>
            <w:shd w:val="clear" w:color="auto" w:fill="auto"/>
            <w:noWrap/>
            <w:hideMark/>
            <w:tcPrChange w:id="96" w:author="USTECOX" w:date="2013-05-24T12:52:00Z">
              <w:tcPr>
                <w:tcW w:w="1360" w:type="dxa"/>
                <w:tcBorders>
                  <w:top w:val="nil"/>
                  <w:left w:val="single" w:sz="4" w:space="0" w:color="auto"/>
                  <w:bottom w:val="single" w:sz="4" w:space="0" w:color="auto"/>
                  <w:right w:val="single" w:sz="4" w:space="0" w:color="auto"/>
                </w:tcBorders>
                <w:shd w:val="clear" w:color="auto" w:fill="auto"/>
                <w:noWrap/>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493" w:type="pct"/>
            <w:tcBorders>
              <w:top w:val="nil"/>
              <w:left w:val="nil"/>
              <w:bottom w:val="single" w:sz="4" w:space="0" w:color="auto"/>
              <w:right w:val="single" w:sz="4" w:space="0" w:color="auto"/>
            </w:tcBorders>
            <w:shd w:val="clear" w:color="auto" w:fill="auto"/>
            <w:noWrap/>
            <w:hideMark/>
            <w:tcPrChange w:id="97" w:author="USTECOX" w:date="2013-05-24T12:52:00Z">
              <w:tcPr>
                <w:tcW w:w="820" w:type="dxa"/>
                <w:tcBorders>
                  <w:top w:val="nil"/>
                  <w:left w:val="nil"/>
                  <w:bottom w:val="single" w:sz="4" w:space="0" w:color="auto"/>
                  <w:right w:val="single" w:sz="4" w:space="0" w:color="auto"/>
                </w:tcBorders>
                <w:shd w:val="clear" w:color="auto" w:fill="auto"/>
                <w:noWrap/>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406" w:type="pct"/>
            <w:tcBorders>
              <w:top w:val="nil"/>
              <w:left w:val="nil"/>
              <w:bottom w:val="single" w:sz="4" w:space="0" w:color="auto"/>
              <w:right w:val="single" w:sz="4" w:space="0" w:color="auto"/>
            </w:tcBorders>
            <w:shd w:val="clear" w:color="auto" w:fill="auto"/>
            <w:noWrap/>
            <w:hideMark/>
            <w:tcPrChange w:id="98" w:author="USTECOX" w:date="2013-05-24T12:52:00Z">
              <w:tcPr>
                <w:tcW w:w="680" w:type="dxa"/>
                <w:tcBorders>
                  <w:top w:val="nil"/>
                  <w:left w:val="nil"/>
                  <w:bottom w:val="single" w:sz="4" w:space="0" w:color="auto"/>
                  <w:right w:val="single" w:sz="4" w:space="0" w:color="auto"/>
                </w:tcBorders>
                <w:shd w:val="clear" w:color="auto" w:fill="auto"/>
                <w:noWrap/>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414" w:type="pct"/>
            <w:tcBorders>
              <w:top w:val="nil"/>
              <w:left w:val="nil"/>
              <w:bottom w:val="single" w:sz="4" w:space="0" w:color="auto"/>
              <w:right w:val="single" w:sz="4" w:space="0" w:color="auto"/>
            </w:tcBorders>
            <w:shd w:val="clear" w:color="auto" w:fill="auto"/>
            <w:noWrap/>
            <w:hideMark/>
            <w:tcPrChange w:id="99" w:author="USTECOX" w:date="2013-05-24T12:52:00Z">
              <w:tcPr>
                <w:tcW w:w="700" w:type="dxa"/>
                <w:tcBorders>
                  <w:top w:val="nil"/>
                  <w:left w:val="nil"/>
                  <w:bottom w:val="single" w:sz="4" w:space="0" w:color="auto"/>
                  <w:right w:val="single" w:sz="4" w:space="0" w:color="auto"/>
                </w:tcBorders>
                <w:shd w:val="clear" w:color="auto" w:fill="auto"/>
                <w:noWrap/>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417" w:type="pct"/>
            <w:tcBorders>
              <w:top w:val="nil"/>
              <w:left w:val="nil"/>
              <w:bottom w:val="single" w:sz="4" w:space="0" w:color="auto"/>
              <w:right w:val="single" w:sz="4" w:space="0" w:color="auto"/>
            </w:tcBorders>
            <w:shd w:val="clear" w:color="auto" w:fill="auto"/>
            <w:noWrap/>
            <w:hideMark/>
            <w:tcPrChange w:id="100" w:author="USTECOX" w:date="2013-05-24T12:52:00Z">
              <w:tcPr>
                <w:tcW w:w="660" w:type="dxa"/>
                <w:tcBorders>
                  <w:top w:val="nil"/>
                  <w:left w:val="nil"/>
                  <w:bottom w:val="single" w:sz="4" w:space="0" w:color="auto"/>
                  <w:right w:val="single" w:sz="4" w:space="0" w:color="auto"/>
                </w:tcBorders>
                <w:shd w:val="clear" w:color="auto" w:fill="auto"/>
                <w:noWrap/>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406" w:type="pct"/>
            <w:tcBorders>
              <w:top w:val="nil"/>
              <w:left w:val="nil"/>
              <w:bottom w:val="single" w:sz="4" w:space="0" w:color="auto"/>
              <w:right w:val="single" w:sz="4" w:space="0" w:color="auto"/>
            </w:tcBorders>
            <w:shd w:val="clear" w:color="000000" w:fill="FFEB9C"/>
            <w:noWrap/>
            <w:vAlign w:val="bottom"/>
            <w:hideMark/>
            <w:tcPrChange w:id="101" w:author="USTECOX" w:date="2013-05-24T12:52:00Z">
              <w:tcPr>
                <w:tcW w:w="680" w:type="dxa"/>
                <w:tcBorders>
                  <w:top w:val="nil"/>
                  <w:left w:val="nil"/>
                  <w:bottom w:val="single" w:sz="4" w:space="0" w:color="auto"/>
                  <w:right w:val="single" w:sz="4" w:space="0" w:color="auto"/>
                </w:tcBorders>
                <w:shd w:val="clear" w:color="000000" w:fill="FFEB9C"/>
                <w:noWrap/>
                <w:vAlign w:val="bottom"/>
                <w:hideMark/>
              </w:tcPr>
            </w:tcPrChange>
          </w:tcPr>
          <w:p w:rsidR="001F4398" w:rsidRPr="00E53E87" w:rsidRDefault="001F4398" w:rsidP="001F4398">
            <w:pPr>
              <w:spacing w:after="0" w:line="240" w:lineRule="auto"/>
              <w:jc w:val="right"/>
              <w:rPr>
                <w:rFonts w:eastAsia="Times New Roman" w:cstheme="minorHAnsi"/>
                <w:color w:val="9C6500"/>
                <w:sz w:val="18"/>
                <w:szCs w:val="18"/>
              </w:rPr>
            </w:pPr>
            <w:r w:rsidRPr="00E53E87">
              <w:rPr>
                <w:rFonts w:eastAsia="Times New Roman" w:cstheme="minorHAnsi"/>
                <w:color w:val="9C6500"/>
                <w:sz w:val="18"/>
                <w:szCs w:val="18"/>
              </w:rPr>
              <w:t>0</w:t>
            </w:r>
          </w:p>
        </w:tc>
        <w:tc>
          <w:tcPr>
            <w:tcW w:w="542" w:type="pct"/>
            <w:tcBorders>
              <w:top w:val="nil"/>
              <w:left w:val="nil"/>
              <w:bottom w:val="single" w:sz="4" w:space="0" w:color="auto"/>
              <w:right w:val="single" w:sz="4" w:space="0" w:color="auto"/>
            </w:tcBorders>
            <w:shd w:val="clear" w:color="auto" w:fill="auto"/>
            <w:noWrap/>
            <w:vAlign w:val="bottom"/>
            <w:hideMark/>
            <w:tcPrChange w:id="102" w:author="USTECOX" w:date="2013-05-24T12:52:00Z">
              <w:tcPr>
                <w:tcW w:w="940" w:type="dxa"/>
                <w:tcBorders>
                  <w:top w:val="nil"/>
                  <w:left w:val="nil"/>
                  <w:bottom w:val="single" w:sz="4" w:space="0" w:color="auto"/>
                  <w:right w:val="single" w:sz="4" w:space="0" w:color="auto"/>
                </w:tcBorders>
                <w:shd w:val="clear" w:color="auto" w:fill="auto"/>
                <w:noWrap/>
                <w:vAlign w:val="bottom"/>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36" w:type="pct"/>
            <w:tcBorders>
              <w:top w:val="nil"/>
              <w:left w:val="nil"/>
              <w:bottom w:val="single" w:sz="4" w:space="0" w:color="auto"/>
              <w:right w:val="single" w:sz="4" w:space="0" w:color="auto"/>
            </w:tcBorders>
            <w:shd w:val="clear" w:color="000000" w:fill="C6EFCE"/>
            <w:noWrap/>
            <w:vAlign w:val="bottom"/>
            <w:hideMark/>
            <w:tcPrChange w:id="103" w:author="USTECOX" w:date="2013-05-24T12:52:00Z">
              <w:tcPr>
                <w:tcW w:w="1100" w:type="dxa"/>
                <w:tcBorders>
                  <w:top w:val="nil"/>
                  <w:left w:val="nil"/>
                  <w:bottom w:val="single" w:sz="4" w:space="0" w:color="auto"/>
                  <w:right w:val="single" w:sz="4" w:space="0" w:color="auto"/>
                </w:tcBorders>
                <w:shd w:val="clear" w:color="000000" w:fill="C6EFCE"/>
                <w:noWrap/>
                <w:vAlign w:val="bottom"/>
                <w:hideMark/>
              </w:tcPr>
            </w:tcPrChange>
          </w:tcPr>
          <w:p w:rsidR="001F4398" w:rsidRPr="00E53E87" w:rsidRDefault="001F4398" w:rsidP="001F4398">
            <w:pPr>
              <w:spacing w:after="0" w:line="240" w:lineRule="auto"/>
              <w:jc w:val="right"/>
              <w:rPr>
                <w:rFonts w:eastAsia="Times New Roman" w:cstheme="minorHAnsi"/>
                <w:color w:val="006100"/>
                <w:sz w:val="18"/>
                <w:szCs w:val="18"/>
              </w:rPr>
            </w:pPr>
            <w:r w:rsidRPr="00E53E87">
              <w:rPr>
                <w:rFonts w:eastAsia="Times New Roman" w:cstheme="minorHAnsi"/>
                <w:color w:val="006100"/>
                <w:sz w:val="18"/>
                <w:szCs w:val="18"/>
              </w:rPr>
              <w:t>0</w:t>
            </w:r>
          </w:p>
        </w:tc>
        <w:tc>
          <w:tcPr>
            <w:tcW w:w="376" w:type="pct"/>
            <w:tcBorders>
              <w:top w:val="nil"/>
              <w:left w:val="nil"/>
              <w:bottom w:val="single" w:sz="4" w:space="0" w:color="auto"/>
              <w:right w:val="single" w:sz="4" w:space="0" w:color="auto"/>
            </w:tcBorders>
            <w:shd w:val="clear" w:color="000000" w:fill="FFFFFF"/>
            <w:noWrap/>
            <w:vAlign w:val="bottom"/>
            <w:hideMark/>
            <w:tcPrChange w:id="104" w:author="USTECOX" w:date="2013-05-24T12:52:00Z">
              <w:tcPr>
                <w:tcW w:w="580" w:type="dxa"/>
                <w:tcBorders>
                  <w:top w:val="nil"/>
                  <w:left w:val="nil"/>
                  <w:bottom w:val="single" w:sz="4" w:space="0" w:color="auto"/>
                  <w:right w:val="single" w:sz="4" w:space="0" w:color="auto"/>
                </w:tcBorders>
                <w:shd w:val="clear" w:color="000000" w:fill="FFFFFF"/>
                <w:noWrap/>
                <w:vAlign w:val="bottom"/>
                <w:hideMark/>
              </w:tcPr>
            </w:tcPrChange>
          </w:tcPr>
          <w:p w:rsidR="001F4398" w:rsidRPr="00E53E87" w:rsidRDefault="001F4398" w:rsidP="001F4398">
            <w:pPr>
              <w:spacing w:after="0" w:line="240" w:lineRule="auto"/>
              <w:rPr>
                <w:rFonts w:eastAsia="Times New Roman" w:cstheme="minorHAnsi"/>
                <w:color w:val="006100"/>
                <w:sz w:val="18"/>
                <w:szCs w:val="18"/>
              </w:rPr>
            </w:pPr>
            <w:r w:rsidRPr="00E53E87">
              <w:rPr>
                <w:rFonts w:eastAsia="Times New Roman" w:cstheme="minorHAnsi"/>
                <w:color w:val="006100"/>
                <w:sz w:val="18"/>
                <w:szCs w:val="18"/>
              </w:rPr>
              <w:t> </w:t>
            </w:r>
          </w:p>
        </w:tc>
        <w:tc>
          <w:tcPr>
            <w:tcW w:w="547" w:type="pct"/>
            <w:tcBorders>
              <w:top w:val="nil"/>
              <w:left w:val="nil"/>
              <w:bottom w:val="single" w:sz="4" w:space="0" w:color="auto"/>
              <w:right w:val="single" w:sz="4" w:space="0" w:color="auto"/>
            </w:tcBorders>
            <w:shd w:val="clear" w:color="auto" w:fill="auto"/>
            <w:noWrap/>
            <w:vAlign w:val="bottom"/>
            <w:hideMark/>
            <w:tcPrChange w:id="105" w:author="USTECOX" w:date="2013-05-24T12:52:00Z">
              <w:tcPr>
                <w:tcW w:w="880" w:type="dxa"/>
                <w:tcBorders>
                  <w:top w:val="nil"/>
                  <w:left w:val="nil"/>
                  <w:bottom w:val="single" w:sz="4" w:space="0" w:color="auto"/>
                  <w:right w:val="single" w:sz="4" w:space="0" w:color="auto"/>
                </w:tcBorders>
                <w:shd w:val="clear" w:color="auto" w:fill="auto"/>
                <w:noWrap/>
                <w:vAlign w:val="bottom"/>
                <w:hideMark/>
              </w:tcPr>
            </w:tcPrChange>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r>
    </w:tbl>
    <w:p w:rsidR="006351ED" w:rsidRPr="0002535F" w:rsidRDefault="006351ED" w:rsidP="00862025">
      <w:pPr>
        <w:spacing w:after="0"/>
        <w:rPr>
          <w:rFonts w:cstheme="minorHAnsi"/>
          <w:color w:val="000000"/>
          <w:sz w:val="23"/>
          <w:szCs w:val="23"/>
        </w:rPr>
      </w:pPr>
    </w:p>
    <w:p w:rsidR="00A35574" w:rsidRPr="0002535F" w:rsidRDefault="00A35574" w:rsidP="00C56A1F">
      <w:pPr>
        <w:spacing w:after="0"/>
        <w:rPr>
          <w:rFonts w:cstheme="minorHAnsi"/>
          <w:sz w:val="23"/>
          <w:szCs w:val="23"/>
        </w:rPr>
      </w:pPr>
    </w:p>
    <w:p w:rsidR="0002535F" w:rsidRDefault="0002535F" w:rsidP="00F55AEB">
      <w:pPr>
        <w:pStyle w:val="Default"/>
        <w:rPr>
          <w:rFonts w:asciiTheme="minorHAnsi" w:hAnsiTheme="minorHAnsi" w:cstheme="minorHAnsi"/>
          <w:b/>
          <w:bCs/>
          <w:sz w:val="28"/>
          <w:szCs w:val="28"/>
        </w:rPr>
      </w:pPr>
    </w:p>
    <w:p w:rsidR="0002535F" w:rsidRDefault="0002535F" w:rsidP="00F55AEB">
      <w:pPr>
        <w:pStyle w:val="Default"/>
        <w:rPr>
          <w:rFonts w:asciiTheme="minorHAnsi" w:hAnsiTheme="minorHAnsi" w:cstheme="minorHAnsi"/>
          <w:b/>
          <w:bCs/>
          <w:sz w:val="28"/>
          <w:szCs w:val="28"/>
        </w:rPr>
      </w:pPr>
    </w:p>
    <w:p w:rsidR="0002535F" w:rsidRDefault="0002535F" w:rsidP="00F55AEB">
      <w:pPr>
        <w:pStyle w:val="Default"/>
        <w:rPr>
          <w:rFonts w:asciiTheme="minorHAnsi" w:hAnsiTheme="minorHAnsi" w:cstheme="minorHAnsi"/>
          <w:b/>
          <w:bCs/>
          <w:sz w:val="28"/>
          <w:szCs w:val="28"/>
        </w:rPr>
      </w:pPr>
    </w:p>
    <w:p w:rsidR="0002535F" w:rsidRDefault="0002535F" w:rsidP="00F55AEB">
      <w:pPr>
        <w:pStyle w:val="Default"/>
        <w:rPr>
          <w:rFonts w:asciiTheme="minorHAnsi" w:hAnsiTheme="minorHAnsi" w:cstheme="minorHAnsi"/>
          <w:b/>
          <w:bCs/>
          <w:sz w:val="28"/>
          <w:szCs w:val="28"/>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TAFFING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D409D0" w:rsidRPr="0002535F" w:rsidRDefault="00D409D0" w:rsidP="00C56A1F">
      <w:pPr>
        <w:spacing w:after="0"/>
        <w:rPr>
          <w:rFonts w:cstheme="minorHAnsi"/>
          <w:sz w:val="23"/>
          <w:szCs w:val="23"/>
        </w:rPr>
      </w:pPr>
      <w:r w:rsidRPr="0002535F">
        <w:rPr>
          <w:rFonts w:cstheme="minorHAnsi"/>
          <w:sz w:val="23"/>
          <w:szCs w:val="23"/>
        </w:rPr>
        <w:t>Staffing requirements for the project include the following:</w:t>
      </w:r>
    </w:p>
    <w:p w:rsidR="00D409D0" w:rsidRPr="0002535F" w:rsidRDefault="00D409D0" w:rsidP="00C56A1F">
      <w:pPr>
        <w:spacing w:after="0"/>
        <w:rPr>
          <w:rFonts w:cstheme="minorHAnsi"/>
          <w:sz w:val="23"/>
          <w:szCs w:val="23"/>
        </w:rPr>
      </w:pPr>
    </w:p>
    <w:p w:rsidR="00D409D0" w:rsidRPr="0002535F" w:rsidRDefault="00D409D0" w:rsidP="00C56A1F">
      <w:pPr>
        <w:spacing w:after="0"/>
        <w:rPr>
          <w:rFonts w:cstheme="minorHAnsi"/>
          <w:sz w:val="23"/>
          <w:szCs w:val="23"/>
        </w:rPr>
      </w:pPr>
      <w:proofErr w:type="gramStart"/>
      <w:r w:rsidRPr="0002535F">
        <w:rPr>
          <w:rFonts w:cstheme="minorHAnsi"/>
          <w:sz w:val="23"/>
          <w:szCs w:val="23"/>
        </w:rPr>
        <w:t>Project Manager (1 position) – responsible for all management for the project.</w:t>
      </w:r>
      <w:proofErr w:type="gramEnd"/>
      <w:r w:rsidRPr="0002535F">
        <w:rPr>
          <w:rFonts w:cstheme="minorHAnsi"/>
          <w:sz w:val="23"/>
          <w:szCs w:val="23"/>
        </w:rPr>
        <w:t xml:space="preserve"> The Project Manager is responsible for planning, creating, and/or managing all work activities, variances, tracking, reporting, communication, performance evaluations, staffing, and internal coordination with functional managers.</w:t>
      </w:r>
    </w:p>
    <w:p w:rsidR="00D409D0" w:rsidRPr="0002535F" w:rsidRDefault="00D409D0" w:rsidP="00C56A1F">
      <w:pPr>
        <w:spacing w:after="0"/>
        <w:rPr>
          <w:rFonts w:cstheme="minorHAnsi"/>
          <w:sz w:val="23"/>
          <w:szCs w:val="23"/>
        </w:rPr>
      </w:pPr>
    </w:p>
    <w:p w:rsidR="00D409D0" w:rsidRPr="0002535F" w:rsidRDefault="00D409D0" w:rsidP="00D409D0">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Lead Software Engineer (1 position) – responsible for oversight of all coding and programming tasks for the project as well as ensuring functionality is compliant with quality standards. The Lead Software Engineer is responsible for individually developed code as well.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rsidR="00D409D0" w:rsidRPr="0002535F" w:rsidRDefault="00D409D0" w:rsidP="00D409D0">
      <w:pPr>
        <w:spacing w:after="0"/>
        <w:rPr>
          <w:rFonts w:cstheme="minorHAnsi"/>
          <w:color w:val="000000"/>
          <w:sz w:val="23"/>
          <w:szCs w:val="23"/>
        </w:rPr>
      </w:pPr>
    </w:p>
    <w:p w:rsidR="00A35574" w:rsidRPr="0002535F" w:rsidRDefault="00D409D0" w:rsidP="00C56A1F">
      <w:pPr>
        <w:spacing w:after="0"/>
        <w:rPr>
          <w:rFonts w:cstheme="minorHAnsi"/>
          <w:sz w:val="23"/>
          <w:szCs w:val="23"/>
        </w:rPr>
      </w:pPr>
      <w:proofErr w:type="gramStart"/>
      <w:r w:rsidRPr="0002535F">
        <w:rPr>
          <w:rFonts w:cstheme="minorHAnsi"/>
          <w:color w:val="000000"/>
          <w:sz w:val="23"/>
          <w:szCs w:val="23"/>
        </w:rPr>
        <w:t>Software Engineer (2 positions) – responsible for coding and programming for the project.</w:t>
      </w:r>
      <w:proofErr w:type="gramEnd"/>
      <w:r w:rsidRPr="0002535F">
        <w:rPr>
          <w:rFonts w:cstheme="minorHAnsi"/>
          <w:color w:val="000000"/>
          <w:sz w:val="23"/>
          <w:szCs w:val="23"/>
        </w:rPr>
        <w:t xml:space="preserve"> All coding and programming tasks will be reviewed by the Lead Software Engineer prior to implementation. Responsibilities also include assisting with risk identification, determining impacts of change requests, and status reporting. The Software Engineer will be managed by the Project Manager and feedback will be provided to the functional manager for performance evaluations by the Project Manager and Lead Software Engineer.</w:t>
      </w:r>
    </w:p>
    <w:p w:rsidR="00A35574" w:rsidRDefault="00A35574" w:rsidP="00C56A1F">
      <w:pPr>
        <w:spacing w:after="0"/>
        <w:rPr>
          <w:ins w:id="106" w:author="USTECOX" w:date="2013-05-24T12:56:00Z"/>
          <w:rFonts w:cstheme="minorHAnsi"/>
          <w:sz w:val="23"/>
          <w:szCs w:val="23"/>
        </w:rPr>
      </w:pPr>
    </w:p>
    <w:p w:rsidR="004B531F" w:rsidRDefault="004B531F" w:rsidP="00C56A1F">
      <w:pPr>
        <w:spacing w:after="0"/>
        <w:rPr>
          <w:ins w:id="107" w:author="USTECOX" w:date="2013-05-24T12:56:00Z"/>
          <w:rFonts w:cstheme="minorHAnsi"/>
          <w:sz w:val="23"/>
          <w:szCs w:val="23"/>
        </w:rPr>
      </w:pPr>
      <w:ins w:id="108" w:author="USTECOX" w:date="2013-05-24T12:56:00Z">
        <w:r>
          <w:rPr>
            <w:rFonts w:cstheme="minorHAnsi"/>
            <w:sz w:val="23"/>
            <w:szCs w:val="23"/>
          </w:rPr>
          <w:t>Need a Test Strategy</w:t>
        </w:r>
      </w:ins>
    </w:p>
    <w:p w:rsidR="004B531F" w:rsidRDefault="004B531F" w:rsidP="00C56A1F">
      <w:pPr>
        <w:spacing w:after="0"/>
        <w:rPr>
          <w:ins w:id="109" w:author="USTECOX" w:date="2013-05-24T12:56:00Z"/>
          <w:rFonts w:cstheme="minorHAnsi"/>
          <w:sz w:val="23"/>
          <w:szCs w:val="23"/>
        </w:rPr>
      </w:pPr>
    </w:p>
    <w:p w:rsidR="004B531F" w:rsidRPr="0002535F" w:rsidRDefault="004B531F" w:rsidP="00C56A1F">
      <w:pPr>
        <w:spacing w:after="0"/>
        <w:rPr>
          <w:rFonts w:cstheme="minorHAnsi"/>
          <w:sz w:val="23"/>
          <w:szCs w:val="23"/>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OST </w:t>
      </w:r>
      <w:r w:rsidRPr="0002535F">
        <w:rPr>
          <w:rFonts w:asciiTheme="minorHAnsi" w:hAnsiTheme="minorHAnsi" w:cstheme="minorHAnsi"/>
          <w:b/>
          <w:bCs/>
          <w:sz w:val="28"/>
          <w:szCs w:val="28"/>
        </w:rPr>
        <w:t>B</w:t>
      </w:r>
      <w:r w:rsidRPr="0002535F">
        <w:rPr>
          <w:rFonts w:asciiTheme="minorHAnsi" w:hAnsiTheme="minorHAnsi" w:cstheme="minorHAnsi"/>
          <w:b/>
          <w:bCs/>
          <w:sz w:val="22"/>
          <w:szCs w:val="22"/>
        </w:rPr>
        <w:t xml:space="preserve">ASELINE </w:t>
      </w:r>
    </w:p>
    <w:p w:rsidR="00A35574" w:rsidRPr="0002535F" w:rsidRDefault="00105278" w:rsidP="00C56A1F">
      <w:pPr>
        <w:spacing w:after="0"/>
        <w:rPr>
          <w:rFonts w:cstheme="minorHAnsi"/>
          <w:sz w:val="23"/>
          <w:szCs w:val="23"/>
        </w:rPr>
      </w:pPr>
      <w:r w:rsidRPr="0002535F">
        <w:rPr>
          <w:rFonts w:cstheme="minorHAnsi"/>
          <w:sz w:val="23"/>
          <w:szCs w:val="23"/>
        </w:rPr>
        <w:t>The cost baseline for the project includes all budgeted costs for the successful completion of the project. These costs are exclusively wage oriented since all of the testable components can be obtained without cost or borrowed temporarily for free.</w:t>
      </w:r>
    </w:p>
    <w:p w:rsidR="00105278" w:rsidRPr="0002535F" w:rsidRDefault="00105278" w:rsidP="00C56A1F">
      <w:pPr>
        <w:spacing w:after="0"/>
        <w:rPr>
          <w:rFonts w:cstheme="minorHAnsi"/>
          <w:sz w:val="23"/>
          <w:szCs w:val="23"/>
        </w:rPr>
      </w:pPr>
    </w:p>
    <w:p w:rsidR="00A35574" w:rsidRPr="0002535F" w:rsidRDefault="00105278" w:rsidP="00C56A1F">
      <w:pPr>
        <w:spacing w:after="0"/>
        <w:rPr>
          <w:rFonts w:cstheme="minorHAnsi"/>
          <w:sz w:val="23"/>
          <w:szCs w:val="23"/>
        </w:rPr>
      </w:pPr>
      <w:r w:rsidRPr="0002535F">
        <w:rPr>
          <w:rFonts w:cstheme="minorHAnsi"/>
          <w:sz w:val="23"/>
          <w:szCs w:val="23"/>
        </w:rPr>
        <w:t xml:space="preserve">$21.00 per hour, + </w:t>
      </w:r>
      <w:proofErr w:type="spellStart"/>
      <w:r w:rsidRPr="0002535F">
        <w:rPr>
          <w:rFonts w:cstheme="minorHAnsi"/>
          <w:sz w:val="23"/>
          <w:szCs w:val="23"/>
        </w:rPr>
        <w:t>ZeroChaos</w:t>
      </w:r>
      <w:proofErr w:type="spellEnd"/>
      <w:r w:rsidRPr="0002535F">
        <w:rPr>
          <w:rFonts w:cstheme="minorHAnsi"/>
          <w:sz w:val="23"/>
          <w:szCs w:val="23"/>
        </w:rPr>
        <w:t xml:space="preserve">’ 18% of the hourly = $24.78 per hour. </w:t>
      </w:r>
    </w:p>
    <w:p w:rsidR="00105278" w:rsidRPr="0002535F" w:rsidRDefault="00105278" w:rsidP="00C56A1F">
      <w:pPr>
        <w:spacing w:after="0"/>
        <w:rPr>
          <w:rFonts w:cstheme="minorHAnsi"/>
          <w:sz w:val="23"/>
          <w:szCs w:val="23"/>
        </w:rPr>
      </w:pPr>
      <w:r w:rsidRPr="0002535F">
        <w:rPr>
          <w:rFonts w:cstheme="minorHAnsi"/>
          <w:sz w:val="23"/>
          <w:szCs w:val="23"/>
        </w:rPr>
        <w:t>4 Intern Engineers working 8 weeks at 40 hours per week.</w:t>
      </w:r>
    </w:p>
    <w:p w:rsidR="00105278" w:rsidRPr="0002535F" w:rsidRDefault="00105278" w:rsidP="00C56A1F">
      <w:pPr>
        <w:spacing w:after="0"/>
        <w:rPr>
          <w:rFonts w:cstheme="minorHAnsi"/>
          <w:sz w:val="23"/>
          <w:szCs w:val="23"/>
        </w:rPr>
      </w:pPr>
      <w:r w:rsidRPr="0002535F">
        <w:rPr>
          <w:rFonts w:cstheme="minorHAnsi"/>
          <w:sz w:val="23"/>
          <w:szCs w:val="23"/>
        </w:rPr>
        <w:t>The overall cost baseline for scoped project completion is $31,718.</w:t>
      </w:r>
    </w:p>
    <w:p w:rsidR="00A915F4" w:rsidRPr="0002535F" w:rsidRDefault="00A915F4" w:rsidP="00C56A1F">
      <w:pPr>
        <w:spacing w:after="0"/>
        <w:rPr>
          <w:rFonts w:cstheme="minorHAnsi"/>
          <w:sz w:val="23"/>
          <w:szCs w:val="23"/>
        </w:rPr>
      </w:pPr>
    </w:p>
    <w:p w:rsidR="00A915F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Q</w:t>
      </w:r>
      <w:r w:rsidRPr="0002535F">
        <w:rPr>
          <w:rFonts w:asciiTheme="minorHAnsi" w:hAnsiTheme="minorHAnsi" w:cstheme="minorHAnsi"/>
          <w:b/>
          <w:bCs/>
          <w:sz w:val="22"/>
          <w:szCs w:val="22"/>
        </w:rPr>
        <w:t xml:space="preserve">UALITY </w:t>
      </w:r>
      <w:r w:rsidRPr="0002535F">
        <w:rPr>
          <w:rFonts w:asciiTheme="minorHAnsi" w:hAnsiTheme="minorHAnsi" w:cstheme="minorHAnsi"/>
          <w:b/>
          <w:bCs/>
          <w:sz w:val="28"/>
          <w:szCs w:val="28"/>
        </w:rPr>
        <w:t>B</w:t>
      </w:r>
      <w:r w:rsidRPr="0002535F">
        <w:rPr>
          <w:rFonts w:asciiTheme="minorHAnsi" w:hAnsiTheme="minorHAnsi" w:cstheme="minorHAnsi"/>
          <w:b/>
          <w:bCs/>
          <w:sz w:val="22"/>
          <w:szCs w:val="22"/>
        </w:rPr>
        <w:t xml:space="preserve">ASELINE </w:t>
      </w:r>
    </w:p>
    <w:p w:rsidR="00A915F4" w:rsidRPr="0002535F" w:rsidRDefault="00A915F4" w:rsidP="00C56A1F">
      <w:pPr>
        <w:spacing w:after="0"/>
        <w:rPr>
          <w:rFonts w:cstheme="minorHAnsi"/>
          <w:sz w:val="23"/>
          <w:szCs w:val="23"/>
        </w:rPr>
      </w:pPr>
      <w:r w:rsidRPr="0002535F">
        <w:rPr>
          <w:rFonts w:cstheme="minorHAnsi"/>
          <w:sz w:val="23"/>
          <w:szCs w:val="23"/>
        </w:rPr>
        <w:t>The project must meet the quality standards established in the quality baseline. The quality baseline is the baseline which provides the acceptable quality levels of the project. The software must meet or exceed the quality baseline values in order to achieve success.</w:t>
      </w:r>
    </w:p>
    <w:p w:rsidR="00A915F4" w:rsidRPr="0002535F" w:rsidRDefault="00A915F4" w:rsidP="00C56A1F">
      <w:pPr>
        <w:spacing w:after="0"/>
        <w:rPr>
          <w:rFonts w:cstheme="minorHAnsi"/>
          <w:sz w:val="23"/>
          <w:szCs w:val="23"/>
        </w:rPr>
      </w:pPr>
    </w:p>
    <w:p w:rsidR="00A915F4" w:rsidRPr="0002535F" w:rsidRDefault="00A915F4" w:rsidP="00C56A1F">
      <w:pPr>
        <w:spacing w:after="0"/>
        <w:rPr>
          <w:rFonts w:cstheme="minorHAnsi"/>
          <w:sz w:val="23"/>
          <w:szCs w:val="23"/>
        </w:rPr>
      </w:pPr>
      <w:r w:rsidRPr="0002535F">
        <w:rPr>
          <w:rFonts w:cstheme="minorHAnsi"/>
          <w:sz w:val="23"/>
          <w:szCs w:val="23"/>
        </w:rPr>
        <w:t>Android application must link through Bluetooth and stay connected to the G4 device for the entire duration of information transfer.</w:t>
      </w:r>
    </w:p>
    <w:p w:rsidR="00A915F4" w:rsidRPr="0002535F" w:rsidRDefault="00A915F4" w:rsidP="00C56A1F">
      <w:pPr>
        <w:spacing w:after="0"/>
        <w:rPr>
          <w:rFonts w:cstheme="minorHAnsi"/>
          <w:sz w:val="23"/>
          <w:szCs w:val="23"/>
        </w:rPr>
      </w:pPr>
      <w:r w:rsidRPr="0002535F">
        <w:rPr>
          <w:rFonts w:cstheme="minorHAnsi"/>
          <w:sz w:val="23"/>
          <w:szCs w:val="23"/>
        </w:rPr>
        <w:t>Android application must be able to stay connected as long as the user is within a 20ft range of the G4 device.</w:t>
      </w:r>
    </w:p>
    <w:p w:rsidR="00A915F4" w:rsidRPr="0002535F" w:rsidRDefault="00A915F4" w:rsidP="00C56A1F">
      <w:pPr>
        <w:spacing w:after="0"/>
        <w:rPr>
          <w:rFonts w:cstheme="minorHAnsi"/>
          <w:sz w:val="23"/>
          <w:szCs w:val="23"/>
        </w:rPr>
      </w:pPr>
      <w:r w:rsidRPr="0002535F">
        <w:rPr>
          <w:rFonts w:cstheme="minorHAnsi"/>
          <w:sz w:val="23"/>
          <w:szCs w:val="23"/>
        </w:rPr>
        <w:t>Android application must be able to operate smoothly without crash.</w:t>
      </w:r>
    </w:p>
    <w:p w:rsidR="00A915F4" w:rsidRPr="0002535F" w:rsidRDefault="00A915F4" w:rsidP="00C56A1F">
      <w:pPr>
        <w:spacing w:after="0"/>
        <w:rPr>
          <w:rFonts w:cstheme="minorHAnsi"/>
          <w:color w:val="92D050"/>
          <w:sz w:val="23"/>
          <w:szCs w:val="23"/>
        </w:rPr>
      </w:pPr>
    </w:p>
    <w:p w:rsidR="00A35574" w:rsidRPr="0002535F" w:rsidRDefault="00A35574" w:rsidP="00C56A1F">
      <w:pPr>
        <w:spacing w:after="0"/>
        <w:rPr>
          <w:rFonts w:cstheme="minorHAnsi"/>
          <w:sz w:val="23"/>
          <w:szCs w:val="23"/>
        </w:rPr>
      </w:pPr>
    </w:p>
    <w:p w:rsidR="00A35574" w:rsidRPr="0002535F" w:rsidRDefault="00A35574" w:rsidP="00C56A1F">
      <w:pPr>
        <w:spacing w:after="0"/>
        <w:rPr>
          <w:rFonts w:cstheme="minorHAnsi"/>
          <w:sz w:val="23"/>
          <w:szCs w:val="23"/>
        </w:rPr>
      </w:pPr>
    </w:p>
    <w:p w:rsidR="00C56A1F" w:rsidRPr="0002535F" w:rsidRDefault="00C56A1F" w:rsidP="00C56A1F">
      <w:pPr>
        <w:spacing w:after="0"/>
        <w:rPr>
          <w:rFonts w:cstheme="minorHAnsi"/>
          <w:sz w:val="23"/>
          <w:szCs w:val="23"/>
        </w:rPr>
      </w:pPr>
    </w:p>
    <w:p w:rsidR="00C56A1F" w:rsidRPr="0002535F" w:rsidRDefault="00C56A1F" w:rsidP="00C56A1F">
      <w:pPr>
        <w:spacing w:after="0"/>
        <w:rPr>
          <w:rFonts w:cstheme="minorHAnsi"/>
          <w:sz w:val="23"/>
          <w:szCs w:val="23"/>
        </w:rPr>
      </w:pPr>
    </w:p>
    <w:p w:rsidR="00A35574" w:rsidRPr="0002535F" w:rsidRDefault="00A35574" w:rsidP="00C56A1F">
      <w:pPr>
        <w:pStyle w:val="Default"/>
        <w:rPr>
          <w:rFonts w:asciiTheme="minorHAnsi" w:hAnsiTheme="minorHAnsi" w:cstheme="minorHAnsi"/>
          <w:b/>
          <w:bCs/>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PONSOR </w:t>
      </w:r>
      <w:r w:rsidRPr="0002535F">
        <w:rPr>
          <w:rFonts w:asciiTheme="minorHAnsi" w:hAnsiTheme="minorHAnsi" w:cstheme="minorHAnsi"/>
          <w:b/>
          <w:bCs/>
          <w:sz w:val="28"/>
          <w:szCs w:val="28"/>
        </w:rPr>
        <w:t>A</w:t>
      </w:r>
      <w:r w:rsidRPr="0002535F">
        <w:rPr>
          <w:rFonts w:asciiTheme="minorHAnsi" w:hAnsiTheme="minorHAnsi" w:cstheme="minorHAnsi"/>
          <w:b/>
          <w:bCs/>
          <w:sz w:val="22"/>
          <w:szCs w:val="22"/>
        </w:rPr>
        <w:t xml:space="preserve">CCEPTANCE </w:t>
      </w:r>
    </w:p>
    <w:p w:rsidR="00C56A1F" w:rsidRPr="0002535F" w:rsidRDefault="00C56A1F" w:rsidP="00C56A1F">
      <w:pPr>
        <w:pStyle w:val="Default"/>
        <w:rPr>
          <w:rFonts w:asciiTheme="minorHAnsi" w:hAnsiTheme="minorHAnsi" w:cstheme="minorHAnsi"/>
          <w:sz w:val="22"/>
          <w:szCs w:val="22"/>
        </w:rPr>
      </w:pPr>
    </w:p>
    <w:p w:rsidR="00A35574" w:rsidRPr="0002535F" w:rsidRDefault="00A35574" w:rsidP="00C56A1F">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Approved by the </w:t>
      </w:r>
      <w:r w:rsidR="00E67A71" w:rsidRPr="0002535F">
        <w:rPr>
          <w:rFonts w:asciiTheme="minorHAnsi" w:hAnsiTheme="minorHAnsi" w:cstheme="minorHAnsi"/>
          <w:sz w:val="23"/>
          <w:szCs w:val="23"/>
        </w:rPr>
        <w:t>Program Manager</w:t>
      </w:r>
      <w:r w:rsidR="00544D45" w:rsidRPr="0002535F">
        <w:rPr>
          <w:rFonts w:asciiTheme="minorHAnsi" w:hAnsiTheme="minorHAnsi" w:cstheme="minorHAnsi"/>
          <w:sz w:val="23"/>
          <w:szCs w:val="23"/>
        </w:rPr>
        <w:t>s</w:t>
      </w:r>
      <w:r w:rsidRPr="0002535F">
        <w:rPr>
          <w:rFonts w:asciiTheme="minorHAnsi" w:hAnsiTheme="minorHAnsi" w:cstheme="minorHAnsi"/>
          <w:sz w:val="23"/>
          <w:szCs w:val="23"/>
        </w:rPr>
        <w:t xml:space="preserve">: </w:t>
      </w:r>
    </w:p>
    <w:p w:rsidR="00C56A1F" w:rsidRPr="0002535F" w:rsidRDefault="00C56A1F" w:rsidP="00C56A1F">
      <w:pPr>
        <w:pStyle w:val="Default"/>
        <w:rPr>
          <w:rFonts w:asciiTheme="minorHAnsi" w:hAnsiTheme="minorHAnsi" w:cstheme="minorHAnsi"/>
          <w:sz w:val="23"/>
          <w:szCs w:val="23"/>
        </w:rPr>
      </w:pPr>
    </w:p>
    <w:p w:rsidR="00A35574" w:rsidRPr="0002535F" w:rsidRDefault="00A35574" w:rsidP="00C56A1F">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__________________________________________ </w:t>
      </w:r>
      <w:r w:rsidR="00C56A1F" w:rsidRPr="0002535F">
        <w:rPr>
          <w:rFonts w:asciiTheme="minorHAnsi" w:hAnsiTheme="minorHAnsi" w:cstheme="minorHAnsi"/>
          <w:sz w:val="23"/>
          <w:szCs w:val="23"/>
        </w:rPr>
        <w:tab/>
      </w:r>
      <w:r w:rsidR="00C56A1F" w:rsidRPr="0002535F">
        <w:rPr>
          <w:rFonts w:asciiTheme="minorHAnsi" w:hAnsiTheme="minorHAnsi" w:cstheme="minorHAnsi"/>
          <w:sz w:val="23"/>
          <w:szCs w:val="23"/>
        </w:rPr>
        <w:tab/>
      </w:r>
      <w:r w:rsidR="00C56A1F" w:rsidRPr="0002535F">
        <w:rPr>
          <w:rFonts w:asciiTheme="minorHAnsi" w:hAnsiTheme="minorHAnsi" w:cstheme="minorHAnsi"/>
          <w:sz w:val="23"/>
          <w:szCs w:val="23"/>
        </w:rPr>
        <w:tab/>
      </w:r>
      <w:r w:rsidRPr="0002535F">
        <w:rPr>
          <w:rFonts w:asciiTheme="minorHAnsi" w:hAnsiTheme="minorHAnsi" w:cstheme="minorHAnsi"/>
          <w:sz w:val="23"/>
          <w:szCs w:val="23"/>
        </w:rPr>
        <w:t xml:space="preserve">Date: ___________________ </w:t>
      </w:r>
    </w:p>
    <w:p w:rsidR="00A35574" w:rsidRPr="0002535F" w:rsidRDefault="00AE3D2C" w:rsidP="00C56A1F">
      <w:pPr>
        <w:pStyle w:val="Default"/>
        <w:rPr>
          <w:rFonts w:asciiTheme="minorHAnsi" w:hAnsiTheme="minorHAnsi" w:cstheme="minorHAnsi"/>
          <w:sz w:val="23"/>
          <w:szCs w:val="23"/>
        </w:rPr>
      </w:pPr>
      <w:r w:rsidRPr="0002535F">
        <w:rPr>
          <w:rFonts w:asciiTheme="minorHAnsi" w:hAnsiTheme="minorHAnsi" w:cstheme="minorHAnsi"/>
          <w:sz w:val="23"/>
          <w:szCs w:val="23"/>
        </w:rPr>
        <w:t>Scott Cain</w:t>
      </w:r>
    </w:p>
    <w:p w:rsidR="00A35574" w:rsidRPr="0002535F" w:rsidRDefault="00E67A71" w:rsidP="00C56A1F">
      <w:pPr>
        <w:spacing w:after="0"/>
        <w:rPr>
          <w:rFonts w:cstheme="minorHAnsi"/>
          <w:sz w:val="23"/>
          <w:szCs w:val="23"/>
        </w:rPr>
      </w:pPr>
      <w:r w:rsidRPr="0002535F">
        <w:rPr>
          <w:rFonts w:cstheme="minorHAnsi"/>
          <w:sz w:val="23"/>
          <w:szCs w:val="23"/>
        </w:rPr>
        <w:t>Program Manager</w:t>
      </w:r>
    </w:p>
    <w:p w:rsidR="00AE3D2C" w:rsidRPr="0002535F" w:rsidRDefault="00AE3D2C" w:rsidP="00AE3D2C">
      <w:pPr>
        <w:pStyle w:val="Default"/>
        <w:rPr>
          <w:rFonts w:asciiTheme="minorHAnsi" w:hAnsiTheme="minorHAnsi" w:cstheme="minorHAnsi"/>
          <w:sz w:val="23"/>
          <w:szCs w:val="23"/>
        </w:rPr>
      </w:pPr>
    </w:p>
    <w:p w:rsidR="00AE3D2C" w:rsidRPr="0002535F" w:rsidRDefault="00AE3D2C" w:rsidP="00AE3D2C">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__________________________________________ </w:t>
      </w:r>
      <w:r w:rsidRPr="0002535F">
        <w:rPr>
          <w:rFonts w:asciiTheme="minorHAnsi" w:hAnsiTheme="minorHAnsi" w:cstheme="minorHAnsi"/>
          <w:sz w:val="23"/>
          <w:szCs w:val="23"/>
        </w:rPr>
        <w:tab/>
      </w:r>
      <w:r w:rsidRPr="0002535F">
        <w:rPr>
          <w:rFonts w:asciiTheme="minorHAnsi" w:hAnsiTheme="minorHAnsi" w:cstheme="minorHAnsi"/>
          <w:sz w:val="23"/>
          <w:szCs w:val="23"/>
        </w:rPr>
        <w:tab/>
      </w:r>
      <w:r w:rsidRPr="0002535F">
        <w:rPr>
          <w:rFonts w:asciiTheme="minorHAnsi" w:hAnsiTheme="minorHAnsi" w:cstheme="minorHAnsi"/>
          <w:sz w:val="23"/>
          <w:szCs w:val="23"/>
        </w:rPr>
        <w:tab/>
        <w:t xml:space="preserve">Date: ___________________ </w:t>
      </w:r>
    </w:p>
    <w:p w:rsidR="00AE3D2C" w:rsidRPr="0002535F" w:rsidRDefault="00AE3D2C" w:rsidP="00AE3D2C">
      <w:pPr>
        <w:pStyle w:val="Default"/>
        <w:rPr>
          <w:rFonts w:asciiTheme="minorHAnsi" w:hAnsiTheme="minorHAnsi" w:cstheme="minorHAnsi"/>
          <w:sz w:val="23"/>
          <w:szCs w:val="23"/>
        </w:rPr>
      </w:pPr>
      <w:r w:rsidRPr="0002535F">
        <w:rPr>
          <w:rFonts w:asciiTheme="minorHAnsi" w:hAnsiTheme="minorHAnsi" w:cstheme="minorHAnsi"/>
          <w:sz w:val="23"/>
          <w:szCs w:val="23"/>
        </w:rPr>
        <w:t>Terry Cox, PMP</w:t>
      </w:r>
    </w:p>
    <w:p w:rsidR="00AE3D2C" w:rsidRPr="0002535F" w:rsidRDefault="00AE3D2C" w:rsidP="00AE3D2C">
      <w:pPr>
        <w:spacing w:after="0"/>
        <w:rPr>
          <w:rFonts w:cstheme="minorHAnsi"/>
        </w:rPr>
      </w:pPr>
      <w:r w:rsidRPr="0002535F">
        <w:rPr>
          <w:rFonts w:cstheme="minorHAnsi"/>
          <w:sz w:val="23"/>
          <w:szCs w:val="23"/>
        </w:rPr>
        <w:t>Program Manager</w:t>
      </w:r>
    </w:p>
    <w:p w:rsidR="00AE3D2C" w:rsidRPr="00112BAD" w:rsidRDefault="00AE3D2C" w:rsidP="00C56A1F">
      <w:pPr>
        <w:spacing w:after="0"/>
        <w:rPr>
          <w:rFonts w:cstheme="minorHAnsi"/>
        </w:rPr>
      </w:pPr>
    </w:p>
    <w:sectPr w:rsidR="00AE3D2C" w:rsidRPr="00112BAD" w:rsidSect="00E7394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uce Sievers" w:date="2013-05-24T11:59:00Z" w:initials="BES">
    <w:p w:rsidR="00600F02" w:rsidRDefault="00600F02">
      <w:pPr>
        <w:pStyle w:val="CommentText"/>
      </w:pPr>
      <w:r>
        <w:rPr>
          <w:rStyle w:val="CommentReference"/>
        </w:rPr>
        <w:annotationRef/>
      </w:r>
      <w:r>
        <w:t>Add plans for Document revision and tracking.</w:t>
      </w:r>
    </w:p>
  </w:comment>
  <w:comment w:id="56" w:author="Bruce Sievers" w:date="2013-05-24T12:01:00Z" w:initials="BES">
    <w:p w:rsidR="00E664FF" w:rsidRDefault="00E664FF">
      <w:pPr>
        <w:pStyle w:val="CommentText"/>
      </w:pPr>
      <w:r>
        <w:rPr>
          <w:rStyle w:val="CommentReference"/>
        </w:rPr>
        <w:annotationRef/>
      </w:r>
      <w:r>
        <w:t>Are draft documents there now?  If so, what folder?</w:t>
      </w:r>
    </w:p>
  </w:comment>
  <w:comment w:id="57" w:author="Bruce Sievers" w:date="2013-05-24T12:03:00Z" w:initials="BES">
    <w:p w:rsidR="000B6605" w:rsidRDefault="000B6605">
      <w:pPr>
        <w:pStyle w:val="CommentText"/>
      </w:pPr>
      <w:r>
        <w:rPr>
          <w:rStyle w:val="CommentReference"/>
        </w:rPr>
        <w:annotationRef/>
      </w:r>
      <w:r>
        <w:t>Has this occurred?</w:t>
      </w:r>
    </w:p>
  </w:comment>
  <w:comment w:id="66" w:author="Bruce Sievers" w:date="2013-05-24T12:12:00Z" w:initials="BES">
    <w:p w:rsidR="00285843" w:rsidRDefault="00285843">
      <w:pPr>
        <w:pStyle w:val="CommentText"/>
      </w:pPr>
      <w:r>
        <w:rPr>
          <w:rStyle w:val="CommentReference"/>
        </w:rPr>
        <w:annotationRef/>
      </w:r>
      <w:r>
        <w:t>Who will perform test executions?</w:t>
      </w:r>
    </w:p>
  </w:comment>
  <w:comment w:id="67" w:author="Bruce Sievers" w:date="2013-05-24T12:13:00Z" w:initials="BES">
    <w:p w:rsidR="00B05969" w:rsidRDefault="00B05969">
      <w:pPr>
        <w:pStyle w:val="CommentText"/>
      </w:pPr>
      <w:r>
        <w:rPr>
          <w:rStyle w:val="CommentReference"/>
        </w:rPr>
        <w:annotationRef/>
      </w:r>
      <w:r>
        <w:rPr>
          <w:rStyle w:val="CommentReference"/>
        </w:rPr>
        <w:t>Is beta testing planned? If so, who will coordinate, what customer will test?</w:t>
      </w:r>
      <w:bookmarkStart w:id="68" w:name="_GoBack"/>
      <w:bookmarkEnd w:id="68"/>
    </w:p>
  </w:comment>
  <w:comment w:id="69" w:author="Bruce Sievers" w:date="2013-05-24T12:10:00Z" w:initials="BES">
    <w:p w:rsidR="00432A75" w:rsidRDefault="00432A75">
      <w:pPr>
        <w:pStyle w:val="CommentText"/>
      </w:pPr>
      <w:r>
        <w:rPr>
          <w:rStyle w:val="CommentReference"/>
        </w:rPr>
        <w:annotationRef/>
      </w:r>
      <w:r>
        <w:t xml:space="preserve">Great goals.  What </w:t>
      </w:r>
      <w:r w:rsidR="00BB7B1D">
        <w:t xml:space="preserve">objectives have been identified, </w:t>
      </w:r>
      <w:proofErr w:type="spellStart"/>
      <w:r w:rsidR="00BB7B1D">
        <w:t>ie</w:t>
      </w:r>
      <w:proofErr w:type="spellEnd"/>
      <w:r w:rsidR="00BB7B1D">
        <w:t xml:space="preserve">. Defect density: fewer than 10 defects </w:t>
      </w:r>
      <w:proofErr w:type="gramStart"/>
      <w:r w:rsidR="00BB7B1D">
        <w:t xml:space="preserve">per </w:t>
      </w:r>
      <w:r>
        <w:t xml:space="preserve"> </w:t>
      </w:r>
      <w:r w:rsidR="00BB7B1D">
        <w:t>100</w:t>
      </w:r>
      <w:proofErr w:type="gramEnd"/>
      <w:r w:rsidR="00BB7B1D">
        <w:t xml:space="preserve"> loc, software reliability 0 critical errors by customers, 0 major bugs found by customers, fewer than 10 minor bugs found by customers?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55F" w:rsidRDefault="0021155F" w:rsidP="002F7964">
      <w:pPr>
        <w:spacing w:after="0" w:line="240" w:lineRule="auto"/>
      </w:pPr>
      <w:r>
        <w:separator/>
      </w:r>
    </w:p>
  </w:endnote>
  <w:endnote w:type="continuationSeparator" w:id="0">
    <w:p w:rsidR="0021155F" w:rsidRDefault="0021155F" w:rsidP="002F7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E87" w:rsidRDefault="00E53E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38"/>
      <w:gridCol w:w="8152"/>
    </w:tblGrid>
    <w:tr w:rsidR="00B01B64">
      <w:trPr>
        <w:ins w:id="110" w:author="user01" w:date="2013-05-22T16:08:00Z"/>
      </w:trPr>
      <w:tc>
        <w:tcPr>
          <w:tcW w:w="750" w:type="pct"/>
        </w:tcPr>
        <w:p w:rsidR="00B01B64" w:rsidRDefault="00CC342B">
          <w:pPr>
            <w:pStyle w:val="Footer"/>
            <w:jc w:val="right"/>
            <w:rPr>
              <w:ins w:id="111" w:author="user01" w:date="2013-05-22T16:08:00Z"/>
              <w:color w:val="4F81BD" w:themeColor="accent1"/>
            </w:rPr>
          </w:pPr>
          <w:ins w:id="112" w:author="user01" w:date="2013-05-22T16:08:00Z">
            <w:r w:rsidRPr="00CC342B">
              <w:fldChar w:fldCharType="begin"/>
            </w:r>
            <w:r w:rsidR="00B01B64">
              <w:instrText xml:space="preserve"> PAGE   \* MERGEFORMAT </w:instrText>
            </w:r>
            <w:r w:rsidRPr="00CC342B">
              <w:fldChar w:fldCharType="separate"/>
            </w:r>
          </w:ins>
          <w:r w:rsidR="004B531F" w:rsidRPr="004B531F">
            <w:rPr>
              <w:noProof/>
              <w:color w:val="4F81BD" w:themeColor="accent1"/>
            </w:rPr>
            <w:t>1</w:t>
          </w:r>
          <w:ins w:id="113" w:author="user01" w:date="2013-05-22T16:08:00Z">
            <w:r>
              <w:rPr>
                <w:noProof/>
                <w:color w:val="4F81BD" w:themeColor="accent1"/>
              </w:rPr>
              <w:fldChar w:fldCharType="end"/>
            </w:r>
          </w:ins>
        </w:p>
      </w:tc>
      <w:tc>
        <w:tcPr>
          <w:tcW w:w="4250" w:type="pct"/>
        </w:tcPr>
        <w:p w:rsidR="00B01B64" w:rsidRDefault="00B01B64">
          <w:pPr>
            <w:pStyle w:val="Footer"/>
            <w:rPr>
              <w:ins w:id="114" w:author="user01" w:date="2013-05-22T16:08:00Z"/>
              <w:color w:val="4F81BD" w:themeColor="accent1"/>
            </w:rPr>
          </w:pPr>
        </w:p>
      </w:tc>
    </w:tr>
  </w:tbl>
  <w:p w:rsidR="00B01B64" w:rsidRDefault="00B01B6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E87" w:rsidRDefault="00E53E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55F" w:rsidRDefault="0021155F" w:rsidP="002F7964">
      <w:pPr>
        <w:spacing w:after="0" w:line="240" w:lineRule="auto"/>
      </w:pPr>
      <w:r>
        <w:separator/>
      </w:r>
    </w:p>
  </w:footnote>
  <w:footnote w:type="continuationSeparator" w:id="0">
    <w:p w:rsidR="0021155F" w:rsidRDefault="0021155F" w:rsidP="002F79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E87" w:rsidRDefault="00E53E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E87" w:rsidRDefault="00E53E8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E87" w:rsidRDefault="00E53E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5550"/>
    <w:multiLevelType w:val="hybridMultilevel"/>
    <w:tmpl w:val="41BA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22ECA"/>
    <w:multiLevelType w:val="hybridMultilevel"/>
    <w:tmpl w:val="691A9D5A"/>
    <w:lvl w:ilvl="0" w:tplc="19DEC17A">
      <w:start w:val="1"/>
      <w:numFmt w:val="bullet"/>
      <w:lvlText w:val=""/>
      <w:lvlJc w:val="left"/>
      <w:pPr>
        <w:tabs>
          <w:tab w:val="num" w:pos="720"/>
        </w:tabs>
        <w:ind w:left="720" w:hanging="360"/>
      </w:pPr>
      <w:rPr>
        <w:rFonts w:ascii="Wingdings" w:hAnsi="Wingdings" w:hint="default"/>
      </w:rPr>
    </w:lvl>
    <w:lvl w:ilvl="1" w:tplc="1ABC10E6">
      <w:start w:val="1"/>
      <w:numFmt w:val="bullet"/>
      <w:lvlText w:val=""/>
      <w:lvlJc w:val="left"/>
      <w:pPr>
        <w:tabs>
          <w:tab w:val="num" w:pos="1440"/>
        </w:tabs>
        <w:ind w:left="1440" w:hanging="360"/>
      </w:pPr>
      <w:rPr>
        <w:rFonts w:ascii="Wingdings" w:hAnsi="Wingdings" w:hint="default"/>
      </w:rPr>
    </w:lvl>
    <w:lvl w:ilvl="2" w:tplc="CEC03F9E" w:tentative="1">
      <w:start w:val="1"/>
      <w:numFmt w:val="bullet"/>
      <w:lvlText w:val=""/>
      <w:lvlJc w:val="left"/>
      <w:pPr>
        <w:tabs>
          <w:tab w:val="num" w:pos="2160"/>
        </w:tabs>
        <w:ind w:left="2160" w:hanging="360"/>
      </w:pPr>
      <w:rPr>
        <w:rFonts w:ascii="Wingdings" w:hAnsi="Wingdings" w:hint="default"/>
      </w:rPr>
    </w:lvl>
    <w:lvl w:ilvl="3" w:tplc="FB36FE94" w:tentative="1">
      <w:start w:val="1"/>
      <w:numFmt w:val="bullet"/>
      <w:lvlText w:val=""/>
      <w:lvlJc w:val="left"/>
      <w:pPr>
        <w:tabs>
          <w:tab w:val="num" w:pos="2880"/>
        </w:tabs>
        <w:ind w:left="2880" w:hanging="360"/>
      </w:pPr>
      <w:rPr>
        <w:rFonts w:ascii="Wingdings" w:hAnsi="Wingdings" w:hint="default"/>
      </w:rPr>
    </w:lvl>
    <w:lvl w:ilvl="4" w:tplc="1EF2986A" w:tentative="1">
      <w:start w:val="1"/>
      <w:numFmt w:val="bullet"/>
      <w:lvlText w:val=""/>
      <w:lvlJc w:val="left"/>
      <w:pPr>
        <w:tabs>
          <w:tab w:val="num" w:pos="3600"/>
        </w:tabs>
        <w:ind w:left="3600" w:hanging="360"/>
      </w:pPr>
      <w:rPr>
        <w:rFonts w:ascii="Wingdings" w:hAnsi="Wingdings" w:hint="default"/>
      </w:rPr>
    </w:lvl>
    <w:lvl w:ilvl="5" w:tplc="B686E44A" w:tentative="1">
      <w:start w:val="1"/>
      <w:numFmt w:val="bullet"/>
      <w:lvlText w:val=""/>
      <w:lvlJc w:val="left"/>
      <w:pPr>
        <w:tabs>
          <w:tab w:val="num" w:pos="4320"/>
        </w:tabs>
        <w:ind w:left="4320" w:hanging="360"/>
      </w:pPr>
      <w:rPr>
        <w:rFonts w:ascii="Wingdings" w:hAnsi="Wingdings" w:hint="default"/>
      </w:rPr>
    </w:lvl>
    <w:lvl w:ilvl="6" w:tplc="7568BC66" w:tentative="1">
      <w:start w:val="1"/>
      <w:numFmt w:val="bullet"/>
      <w:lvlText w:val=""/>
      <w:lvlJc w:val="left"/>
      <w:pPr>
        <w:tabs>
          <w:tab w:val="num" w:pos="5040"/>
        </w:tabs>
        <w:ind w:left="5040" w:hanging="360"/>
      </w:pPr>
      <w:rPr>
        <w:rFonts w:ascii="Wingdings" w:hAnsi="Wingdings" w:hint="default"/>
      </w:rPr>
    </w:lvl>
    <w:lvl w:ilvl="7" w:tplc="47BA16A2" w:tentative="1">
      <w:start w:val="1"/>
      <w:numFmt w:val="bullet"/>
      <w:lvlText w:val=""/>
      <w:lvlJc w:val="left"/>
      <w:pPr>
        <w:tabs>
          <w:tab w:val="num" w:pos="5760"/>
        </w:tabs>
        <w:ind w:left="5760" w:hanging="360"/>
      </w:pPr>
      <w:rPr>
        <w:rFonts w:ascii="Wingdings" w:hAnsi="Wingdings" w:hint="default"/>
      </w:rPr>
    </w:lvl>
    <w:lvl w:ilvl="8" w:tplc="B6AECC8A" w:tentative="1">
      <w:start w:val="1"/>
      <w:numFmt w:val="bullet"/>
      <w:lvlText w:val=""/>
      <w:lvlJc w:val="left"/>
      <w:pPr>
        <w:tabs>
          <w:tab w:val="num" w:pos="6480"/>
        </w:tabs>
        <w:ind w:left="6480" w:hanging="360"/>
      </w:pPr>
      <w:rPr>
        <w:rFonts w:ascii="Wingdings" w:hAnsi="Wingdings" w:hint="default"/>
      </w:rPr>
    </w:lvl>
  </w:abstractNum>
  <w:abstractNum w:abstractNumId="2">
    <w:nsid w:val="06F63309"/>
    <w:multiLevelType w:val="hybridMultilevel"/>
    <w:tmpl w:val="4698A2E2"/>
    <w:lvl w:ilvl="0" w:tplc="63542936">
      <w:start w:val="1"/>
      <w:numFmt w:val="bullet"/>
      <w:lvlText w:val=""/>
      <w:lvlJc w:val="left"/>
      <w:pPr>
        <w:tabs>
          <w:tab w:val="num" w:pos="720"/>
        </w:tabs>
        <w:ind w:left="720" w:hanging="360"/>
      </w:pPr>
      <w:rPr>
        <w:rFonts w:ascii="Wingdings" w:hAnsi="Wingdings" w:hint="default"/>
      </w:rPr>
    </w:lvl>
    <w:lvl w:ilvl="1" w:tplc="7C089B04">
      <w:start w:val="3336"/>
      <w:numFmt w:val="bullet"/>
      <w:lvlText w:val=""/>
      <w:lvlJc w:val="left"/>
      <w:pPr>
        <w:tabs>
          <w:tab w:val="num" w:pos="1440"/>
        </w:tabs>
        <w:ind w:left="1440" w:hanging="360"/>
      </w:pPr>
      <w:rPr>
        <w:rFonts w:ascii="Wingdings" w:hAnsi="Wingdings" w:hint="default"/>
      </w:rPr>
    </w:lvl>
    <w:lvl w:ilvl="2" w:tplc="92FC5BFC" w:tentative="1">
      <w:start w:val="1"/>
      <w:numFmt w:val="bullet"/>
      <w:lvlText w:val=""/>
      <w:lvlJc w:val="left"/>
      <w:pPr>
        <w:tabs>
          <w:tab w:val="num" w:pos="2160"/>
        </w:tabs>
        <w:ind w:left="2160" w:hanging="360"/>
      </w:pPr>
      <w:rPr>
        <w:rFonts w:ascii="Wingdings" w:hAnsi="Wingdings" w:hint="default"/>
      </w:rPr>
    </w:lvl>
    <w:lvl w:ilvl="3" w:tplc="24D6AA72" w:tentative="1">
      <w:start w:val="1"/>
      <w:numFmt w:val="bullet"/>
      <w:lvlText w:val=""/>
      <w:lvlJc w:val="left"/>
      <w:pPr>
        <w:tabs>
          <w:tab w:val="num" w:pos="2880"/>
        </w:tabs>
        <w:ind w:left="2880" w:hanging="360"/>
      </w:pPr>
      <w:rPr>
        <w:rFonts w:ascii="Wingdings" w:hAnsi="Wingdings" w:hint="default"/>
      </w:rPr>
    </w:lvl>
    <w:lvl w:ilvl="4" w:tplc="7D06AAE8" w:tentative="1">
      <w:start w:val="1"/>
      <w:numFmt w:val="bullet"/>
      <w:lvlText w:val=""/>
      <w:lvlJc w:val="left"/>
      <w:pPr>
        <w:tabs>
          <w:tab w:val="num" w:pos="3600"/>
        </w:tabs>
        <w:ind w:left="3600" w:hanging="360"/>
      </w:pPr>
      <w:rPr>
        <w:rFonts w:ascii="Wingdings" w:hAnsi="Wingdings" w:hint="default"/>
      </w:rPr>
    </w:lvl>
    <w:lvl w:ilvl="5" w:tplc="26A840C2" w:tentative="1">
      <w:start w:val="1"/>
      <w:numFmt w:val="bullet"/>
      <w:lvlText w:val=""/>
      <w:lvlJc w:val="left"/>
      <w:pPr>
        <w:tabs>
          <w:tab w:val="num" w:pos="4320"/>
        </w:tabs>
        <w:ind w:left="4320" w:hanging="360"/>
      </w:pPr>
      <w:rPr>
        <w:rFonts w:ascii="Wingdings" w:hAnsi="Wingdings" w:hint="default"/>
      </w:rPr>
    </w:lvl>
    <w:lvl w:ilvl="6" w:tplc="D8E66DCA" w:tentative="1">
      <w:start w:val="1"/>
      <w:numFmt w:val="bullet"/>
      <w:lvlText w:val=""/>
      <w:lvlJc w:val="left"/>
      <w:pPr>
        <w:tabs>
          <w:tab w:val="num" w:pos="5040"/>
        </w:tabs>
        <w:ind w:left="5040" w:hanging="360"/>
      </w:pPr>
      <w:rPr>
        <w:rFonts w:ascii="Wingdings" w:hAnsi="Wingdings" w:hint="default"/>
      </w:rPr>
    </w:lvl>
    <w:lvl w:ilvl="7" w:tplc="76DA184E" w:tentative="1">
      <w:start w:val="1"/>
      <w:numFmt w:val="bullet"/>
      <w:lvlText w:val=""/>
      <w:lvlJc w:val="left"/>
      <w:pPr>
        <w:tabs>
          <w:tab w:val="num" w:pos="5760"/>
        </w:tabs>
        <w:ind w:left="5760" w:hanging="360"/>
      </w:pPr>
      <w:rPr>
        <w:rFonts w:ascii="Wingdings" w:hAnsi="Wingdings" w:hint="default"/>
      </w:rPr>
    </w:lvl>
    <w:lvl w:ilvl="8" w:tplc="CCBCC5DE" w:tentative="1">
      <w:start w:val="1"/>
      <w:numFmt w:val="bullet"/>
      <w:lvlText w:val=""/>
      <w:lvlJc w:val="left"/>
      <w:pPr>
        <w:tabs>
          <w:tab w:val="num" w:pos="6480"/>
        </w:tabs>
        <w:ind w:left="6480" w:hanging="360"/>
      </w:pPr>
      <w:rPr>
        <w:rFonts w:ascii="Wingdings" w:hAnsi="Wingdings" w:hint="default"/>
      </w:rPr>
    </w:lvl>
  </w:abstractNum>
  <w:abstractNum w:abstractNumId="3">
    <w:nsid w:val="09844A00"/>
    <w:multiLevelType w:val="hybridMultilevel"/>
    <w:tmpl w:val="43CC4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33323"/>
    <w:multiLevelType w:val="hybridMultilevel"/>
    <w:tmpl w:val="1E4A7D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B5F71B1"/>
    <w:multiLevelType w:val="hybridMultilevel"/>
    <w:tmpl w:val="D556EC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F53F47"/>
    <w:multiLevelType w:val="hybridMultilevel"/>
    <w:tmpl w:val="808E46F8"/>
    <w:lvl w:ilvl="0" w:tplc="F3629198">
      <w:start w:val="1"/>
      <w:numFmt w:val="bullet"/>
      <w:lvlText w:val=""/>
      <w:lvlJc w:val="left"/>
      <w:pPr>
        <w:tabs>
          <w:tab w:val="num" w:pos="720"/>
        </w:tabs>
        <w:ind w:left="720" w:hanging="360"/>
      </w:pPr>
      <w:rPr>
        <w:rFonts w:ascii="Wingdings" w:hAnsi="Wingdings" w:hint="default"/>
      </w:rPr>
    </w:lvl>
    <w:lvl w:ilvl="1" w:tplc="FF200A7E">
      <w:start w:val="1094"/>
      <w:numFmt w:val="bullet"/>
      <w:lvlText w:val=""/>
      <w:lvlJc w:val="left"/>
      <w:pPr>
        <w:tabs>
          <w:tab w:val="num" w:pos="1440"/>
        </w:tabs>
        <w:ind w:left="1440" w:hanging="360"/>
      </w:pPr>
      <w:rPr>
        <w:rFonts w:ascii="Wingdings" w:hAnsi="Wingdings" w:hint="default"/>
      </w:rPr>
    </w:lvl>
    <w:lvl w:ilvl="2" w:tplc="FE7C67CA" w:tentative="1">
      <w:start w:val="1"/>
      <w:numFmt w:val="bullet"/>
      <w:lvlText w:val=""/>
      <w:lvlJc w:val="left"/>
      <w:pPr>
        <w:tabs>
          <w:tab w:val="num" w:pos="2160"/>
        </w:tabs>
        <w:ind w:left="2160" w:hanging="360"/>
      </w:pPr>
      <w:rPr>
        <w:rFonts w:ascii="Wingdings" w:hAnsi="Wingdings" w:hint="default"/>
      </w:rPr>
    </w:lvl>
    <w:lvl w:ilvl="3" w:tplc="3120E37C" w:tentative="1">
      <w:start w:val="1"/>
      <w:numFmt w:val="bullet"/>
      <w:lvlText w:val=""/>
      <w:lvlJc w:val="left"/>
      <w:pPr>
        <w:tabs>
          <w:tab w:val="num" w:pos="2880"/>
        </w:tabs>
        <w:ind w:left="2880" w:hanging="360"/>
      </w:pPr>
      <w:rPr>
        <w:rFonts w:ascii="Wingdings" w:hAnsi="Wingdings" w:hint="default"/>
      </w:rPr>
    </w:lvl>
    <w:lvl w:ilvl="4" w:tplc="C75EE59A" w:tentative="1">
      <w:start w:val="1"/>
      <w:numFmt w:val="bullet"/>
      <w:lvlText w:val=""/>
      <w:lvlJc w:val="left"/>
      <w:pPr>
        <w:tabs>
          <w:tab w:val="num" w:pos="3600"/>
        </w:tabs>
        <w:ind w:left="3600" w:hanging="360"/>
      </w:pPr>
      <w:rPr>
        <w:rFonts w:ascii="Wingdings" w:hAnsi="Wingdings" w:hint="default"/>
      </w:rPr>
    </w:lvl>
    <w:lvl w:ilvl="5" w:tplc="FBCC7A5A" w:tentative="1">
      <w:start w:val="1"/>
      <w:numFmt w:val="bullet"/>
      <w:lvlText w:val=""/>
      <w:lvlJc w:val="left"/>
      <w:pPr>
        <w:tabs>
          <w:tab w:val="num" w:pos="4320"/>
        </w:tabs>
        <w:ind w:left="4320" w:hanging="360"/>
      </w:pPr>
      <w:rPr>
        <w:rFonts w:ascii="Wingdings" w:hAnsi="Wingdings" w:hint="default"/>
      </w:rPr>
    </w:lvl>
    <w:lvl w:ilvl="6" w:tplc="48AED366" w:tentative="1">
      <w:start w:val="1"/>
      <w:numFmt w:val="bullet"/>
      <w:lvlText w:val=""/>
      <w:lvlJc w:val="left"/>
      <w:pPr>
        <w:tabs>
          <w:tab w:val="num" w:pos="5040"/>
        </w:tabs>
        <w:ind w:left="5040" w:hanging="360"/>
      </w:pPr>
      <w:rPr>
        <w:rFonts w:ascii="Wingdings" w:hAnsi="Wingdings" w:hint="default"/>
      </w:rPr>
    </w:lvl>
    <w:lvl w:ilvl="7" w:tplc="97ECBFF4" w:tentative="1">
      <w:start w:val="1"/>
      <w:numFmt w:val="bullet"/>
      <w:lvlText w:val=""/>
      <w:lvlJc w:val="left"/>
      <w:pPr>
        <w:tabs>
          <w:tab w:val="num" w:pos="5760"/>
        </w:tabs>
        <w:ind w:left="5760" w:hanging="360"/>
      </w:pPr>
      <w:rPr>
        <w:rFonts w:ascii="Wingdings" w:hAnsi="Wingdings" w:hint="default"/>
      </w:rPr>
    </w:lvl>
    <w:lvl w:ilvl="8" w:tplc="6A826E84" w:tentative="1">
      <w:start w:val="1"/>
      <w:numFmt w:val="bullet"/>
      <w:lvlText w:val=""/>
      <w:lvlJc w:val="left"/>
      <w:pPr>
        <w:tabs>
          <w:tab w:val="num" w:pos="6480"/>
        </w:tabs>
        <w:ind w:left="6480" w:hanging="360"/>
      </w:pPr>
      <w:rPr>
        <w:rFonts w:ascii="Wingdings" w:hAnsi="Wingdings" w:hint="default"/>
      </w:rPr>
    </w:lvl>
  </w:abstractNum>
  <w:abstractNum w:abstractNumId="7">
    <w:nsid w:val="12087806"/>
    <w:multiLevelType w:val="hybridMultilevel"/>
    <w:tmpl w:val="A434D81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856B1"/>
    <w:multiLevelType w:val="hybridMultilevel"/>
    <w:tmpl w:val="D67CEAF4"/>
    <w:lvl w:ilvl="0" w:tplc="0409000F">
      <w:start w:val="1"/>
      <w:numFmt w:val="decimal"/>
      <w:lvlText w:val="%1."/>
      <w:lvlJc w:val="left"/>
      <w:pPr>
        <w:ind w:left="2160" w:hanging="360"/>
      </w:pPr>
      <w:rPr>
        <w:rFonts w:hint="default"/>
      </w:rPr>
    </w:lvl>
    <w:lvl w:ilvl="1" w:tplc="0409000F">
      <w:start w:val="1"/>
      <w:numFmt w:val="decimal"/>
      <w:lvlText w:val="%2."/>
      <w:lvlJc w:val="left"/>
      <w:pPr>
        <w:ind w:left="2880" w:hanging="360"/>
      </w:pPr>
      <w:rPr>
        <w:rFont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9B01E1F"/>
    <w:multiLevelType w:val="hybridMultilevel"/>
    <w:tmpl w:val="7AD47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03101"/>
    <w:multiLevelType w:val="hybridMultilevel"/>
    <w:tmpl w:val="607C0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9A25EF"/>
    <w:multiLevelType w:val="hybridMultilevel"/>
    <w:tmpl w:val="F02A225E"/>
    <w:lvl w:ilvl="0" w:tplc="B0DA4C38">
      <w:start w:val="1"/>
      <w:numFmt w:val="bullet"/>
      <w:lvlText w:val=""/>
      <w:lvlJc w:val="left"/>
      <w:pPr>
        <w:tabs>
          <w:tab w:val="num" w:pos="720"/>
        </w:tabs>
        <w:ind w:left="720" w:hanging="360"/>
      </w:pPr>
      <w:rPr>
        <w:rFonts w:ascii="Wingdings" w:hAnsi="Wingdings" w:hint="default"/>
      </w:rPr>
    </w:lvl>
    <w:lvl w:ilvl="1" w:tplc="7D2C8A6E">
      <w:start w:val="2500"/>
      <w:numFmt w:val="bullet"/>
      <w:lvlText w:val=""/>
      <w:lvlJc w:val="left"/>
      <w:pPr>
        <w:tabs>
          <w:tab w:val="num" w:pos="1440"/>
        </w:tabs>
        <w:ind w:left="1440" w:hanging="360"/>
      </w:pPr>
      <w:rPr>
        <w:rFonts w:ascii="Wingdings" w:hAnsi="Wingdings" w:hint="default"/>
      </w:rPr>
    </w:lvl>
    <w:lvl w:ilvl="2" w:tplc="37F8AD74" w:tentative="1">
      <w:start w:val="1"/>
      <w:numFmt w:val="bullet"/>
      <w:lvlText w:val=""/>
      <w:lvlJc w:val="left"/>
      <w:pPr>
        <w:tabs>
          <w:tab w:val="num" w:pos="2160"/>
        </w:tabs>
        <w:ind w:left="2160" w:hanging="360"/>
      </w:pPr>
      <w:rPr>
        <w:rFonts w:ascii="Wingdings" w:hAnsi="Wingdings" w:hint="default"/>
      </w:rPr>
    </w:lvl>
    <w:lvl w:ilvl="3" w:tplc="E31AFF9E" w:tentative="1">
      <w:start w:val="1"/>
      <w:numFmt w:val="bullet"/>
      <w:lvlText w:val=""/>
      <w:lvlJc w:val="left"/>
      <w:pPr>
        <w:tabs>
          <w:tab w:val="num" w:pos="2880"/>
        </w:tabs>
        <w:ind w:left="2880" w:hanging="360"/>
      </w:pPr>
      <w:rPr>
        <w:rFonts w:ascii="Wingdings" w:hAnsi="Wingdings" w:hint="default"/>
      </w:rPr>
    </w:lvl>
    <w:lvl w:ilvl="4" w:tplc="D37A8FB6" w:tentative="1">
      <w:start w:val="1"/>
      <w:numFmt w:val="bullet"/>
      <w:lvlText w:val=""/>
      <w:lvlJc w:val="left"/>
      <w:pPr>
        <w:tabs>
          <w:tab w:val="num" w:pos="3600"/>
        </w:tabs>
        <w:ind w:left="3600" w:hanging="360"/>
      </w:pPr>
      <w:rPr>
        <w:rFonts w:ascii="Wingdings" w:hAnsi="Wingdings" w:hint="default"/>
      </w:rPr>
    </w:lvl>
    <w:lvl w:ilvl="5" w:tplc="CE5C268E" w:tentative="1">
      <w:start w:val="1"/>
      <w:numFmt w:val="bullet"/>
      <w:lvlText w:val=""/>
      <w:lvlJc w:val="left"/>
      <w:pPr>
        <w:tabs>
          <w:tab w:val="num" w:pos="4320"/>
        </w:tabs>
        <w:ind w:left="4320" w:hanging="360"/>
      </w:pPr>
      <w:rPr>
        <w:rFonts w:ascii="Wingdings" w:hAnsi="Wingdings" w:hint="default"/>
      </w:rPr>
    </w:lvl>
    <w:lvl w:ilvl="6" w:tplc="97F071B4" w:tentative="1">
      <w:start w:val="1"/>
      <w:numFmt w:val="bullet"/>
      <w:lvlText w:val=""/>
      <w:lvlJc w:val="left"/>
      <w:pPr>
        <w:tabs>
          <w:tab w:val="num" w:pos="5040"/>
        </w:tabs>
        <w:ind w:left="5040" w:hanging="360"/>
      </w:pPr>
      <w:rPr>
        <w:rFonts w:ascii="Wingdings" w:hAnsi="Wingdings" w:hint="default"/>
      </w:rPr>
    </w:lvl>
    <w:lvl w:ilvl="7" w:tplc="6E86847C" w:tentative="1">
      <w:start w:val="1"/>
      <w:numFmt w:val="bullet"/>
      <w:lvlText w:val=""/>
      <w:lvlJc w:val="left"/>
      <w:pPr>
        <w:tabs>
          <w:tab w:val="num" w:pos="5760"/>
        </w:tabs>
        <w:ind w:left="5760" w:hanging="360"/>
      </w:pPr>
      <w:rPr>
        <w:rFonts w:ascii="Wingdings" w:hAnsi="Wingdings" w:hint="default"/>
      </w:rPr>
    </w:lvl>
    <w:lvl w:ilvl="8" w:tplc="F42287B2" w:tentative="1">
      <w:start w:val="1"/>
      <w:numFmt w:val="bullet"/>
      <w:lvlText w:val=""/>
      <w:lvlJc w:val="left"/>
      <w:pPr>
        <w:tabs>
          <w:tab w:val="num" w:pos="6480"/>
        </w:tabs>
        <w:ind w:left="6480" w:hanging="360"/>
      </w:pPr>
      <w:rPr>
        <w:rFonts w:ascii="Wingdings" w:hAnsi="Wingdings" w:hint="default"/>
      </w:rPr>
    </w:lvl>
  </w:abstractNum>
  <w:abstractNum w:abstractNumId="12">
    <w:nsid w:val="23121008"/>
    <w:multiLevelType w:val="hybridMultilevel"/>
    <w:tmpl w:val="8C0AD47A"/>
    <w:lvl w:ilvl="0" w:tplc="F000C3AC">
      <w:start w:val="1"/>
      <w:numFmt w:val="bullet"/>
      <w:lvlText w:val=""/>
      <w:lvlJc w:val="left"/>
      <w:pPr>
        <w:tabs>
          <w:tab w:val="num" w:pos="720"/>
        </w:tabs>
        <w:ind w:left="720" w:hanging="360"/>
      </w:pPr>
      <w:rPr>
        <w:rFonts w:ascii="Wingdings" w:hAnsi="Wingdings" w:hint="default"/>
      </w:rPr>
    </w:lvl>
    <w:lvl w:ilvl="1" w:tplc="4C3AB54A" w:tentative="1">
      <w:start w:val="1"/>
      <w:numFmt w:val="bullet"/>
      <w:lvlText w:val=""/>
      <w:lvlJc w:val="left"/>
      <w:pPr>
        <w:tabs>
          <w:tab w:val="num" w:pos="1440"/>
        </w:tabs>
        <w:ind w:left="1440" w:hanging="360"/>
      </w:pPr>
      <w:rPr>
        <w:rFonts w:ascii="Wingdings" w:hAnsi="Wingdings" w:hint="default"/>
      </w:rPr>
    </w:lvl>
    <w:lvl w:ilvl="2" w:tplc="676AA75C" w:tentative="1">
      <w:start w:val="1"/>
      <w:numFmt w:val="bullet"/>
      <w:lvlText w:val=""/>
      <w:lvlJc w:val="left"/>
      <w:pPr>
        <w:tabs>
          <w:tab w:val="num" w:pos="2160"/>
        </w:tabs>
        <w:ind w:left="2160" w:hanging="360"/>
      </w:pPr>
      <w:rPr>
        <w:rFonts w:ascii="Wingdings" w:hAnsi="Wingdings" w:hint="default"/>
      </w:rPr>
    </w:lvl>
    <w:lvl w:ilvl="3" w:tplc="24843F3C" w:tentative="1">
      <w:start w:val="1"/>
      <w:numFmt w:val="bullet"/>
      <w:lvlText w:val=""/>
      <w:lvlJc w:val="left"/>
      <w:pPr>
        <w:tabs>
          <w:tab w:val="num" w:pos="2880"/>
        </w:tabs>
        <w:ind w:left="2880" w:hanging="360"/>
      </w:pPr>
      <w:rPr>
        <w:rFonts w:ascii="Wingdings" w:hAnsi="Wingdings" w:hint="default"/>
      </w:rPr>
    </w:lvl>
    <w:lvl w:ilvl="4" w:tplc="71647A98" w:tentative="1">
      <w:start w:val="1"/>
      <w:numFmt w:val="bullet"/>
      <w:lvlText w:val=""/>
      <w:lvlJc w:val="left"/>
      <w:pPr>
        <w:tabs>
          <w:tab w:val="num" w:pos="3600"/>
        </w:tabs>
        <w:ind w:left="3600" w:hanging="360"/>
      </w:pPr>
      <w:rPr>
        <w:rFonts w:ascii="Wingdings" w:hAnsi="Wingdings" w:hint="default"/>
      </w:rPr>
    </w:lvl>
    <w:lvl w:ilvl="5" w:tplc="8EDAA506" w:tentative="1">
      <w:start w:val="1"/>
      <w:numFmt w:val="bullet"/>
      <w:lvlText w:val=""/>
      <w:lvlJc w:val="left"/>
      <w:pPr>
        <w:tabs>
          <w:tab w:val="num" w:pos="4320"/>
        </w:tabs>
        <w:ind w:left="4320" w:hanging="360"/>
      </w:pPr>
      <w:rPr>
        <w:rFonts w:ascii="Wingdings" w:hAnsi="Wingdings" w:hint="default"/>
      </w:rPr>
    </w:lvl>
    <w:lvl w:ilvl="6" w:tplc="70422ACA" w:tentative="1">
      <w:start w:val="1"/>
      <w:numFmt w:val="bullet"/>
      <w:lvlText w:val=""/>
      <w:lvlJc w:val="left"/>
      <w:pPr>
        <w:tabs>
          <w:tab w:val="num" w:pos="5040"/>
        </w:tabs>
        <w:ind w:left="5040" w:hanging="360"/>
      </w:pPr>
      <w:rPr>
        <w:rFonts w:ascii="Wingdings" w:hAnsi="Wingdings" w:hint="default"/>
      </w:rPr>
    </w:lvl>
    <w:lvl w:ilvl="7" w:tplc="0E3C7608" w:tentative="1">
      <w:start w:val="1"/>
      <w:numFmt w:val="bullet"/>
      <w:lvlText w:val=""/>
      <w:lvlJc w:val="left"/>
      <w:pPr>
        <w:tabs>
          <w:tab w:val="num" w:pos="5760"/>
        </w:tabs>
        <w:ind w:left="5760" w:hanging="360"/>
      </w:pPr>
      <w:rPr>
        <w:rFonts w:ascii="Wingdings" w:hAnsi="Wingdings" w:hint="default"/>
      </w:rPr>
    </w:lvl>
    <w:lvl w:ilvl="8" w:tplc="7F3216A8" w:tentative="1">
      <w:start w:val="1"/>
      <w:numFmt w:val="bullet"/>
      <w:lvlText w:val=""/>
      <w:lvlJc w:val="left"/>
      <w:pPr>
        <w:tabs>
          <w:tab w:val="num" w:pos="6480"/>
        </w:tabs>
        <w:ind w:left="6480" w:hanging="360"/>
      </w:pPr>
      <w:rPr>
        <w:rFonts w:ascii="Wingdings" w:hAnsi="Wingdings" w:hint="default"/>
      </w:rPr>
    </w:lvl>
  </w:abstractNum>
  <w:abstractNum w:abstractNumId="13">
    <w:nsid w:val="27435DD2"/>
    <w:multiLevelType w:val="hybridMultilevel"/>
    <w:tmpl w:val="14F2D634"/>
    <w:lvl w:ilvl="0" w:tplc="2D62876E">
      <w:start w:val="1"/>
      <w:numFmt w:val="bullet"/>
      <w:lvlText w:val=""/>
      <w:lvlJc w:val="left"/>
      <w:pPr>
        <w:tabs>
          <w:tab w:val="num" w:pos="720"/>
        </w:tabs>
        <w:ind w:left="720" w:hanging="360"/>
      </w:pPr>
      <w:rPr>
        <w:rFonts w:ascii="Wingdings" w:hAnsi="Wingdings" w:hint="default"/>
      </w:rPr>
    </w:lvl>
    <w:lvl w:ilvl="1" w:tplc="F982835A" w:tentative="1">
      <w:start w:val="1"/>
      <w:numFmt w:val="bullet"/>
      <w:lvlText w:val=""/>
      <w:lvlJc w:val="left"/>
      <w:pPr>
        <w:tabs>
          <w:tab w:val="num" w:pos="1440"/>
        </w:tabs>
        <w:ind w:left="1440" w:hanging="360"/>
      </w:pPr>
      <w:rPr>
        <w:rFonts w:ascii="Wingdings" w:hAnsi="Wingdings" w:hint="default"/>
      </w:rPr>
    </w:lvl>
    <w:lvl w:ilvl="2" w:tplc="B2DACA7A" w:tentative="1">
      <w:start w:val="1"/>
      <w:numFmt w:val="bullet"/>
      <w:lvlText w:val=""/>
      <w:lvlJc w:val="left"/>
      <w:pPr>
        <w:tabs>
          <w:tab w:val="num" w:pos="2160"/>
        </w:tabs>
        <w:ind w:left="2160" w:hanging="360"/>
      </w:pPr>
      <w:rPr>
        <w:rFonts w:ascii="Wingdings" w:hAnsi="Wingdings" w:hint="default"/>
      </w:rPr>
    </w:lvl>
    <w:lvl w:ilvl="3" w:tplc="3EFA5840" w:tentative="1">
      <w:start w:val="1"/>
      <w:numFmt w:val="bullet"/>
      <w:lvlText w:val=""/>
      <w:lvlJc w:val="left"/>
      <w:pPr>
        <w:tabs>
          <w:tab w:val="num" w:pos="2880"/>
        </w:tabs>
        <w:ind w:left="2880" w:hanging="360"/>
      </w:pPr>
      <w:rPr>
        <w:rFonts w:ascii="Wingdings" w:hAnsi="Wingdings" w:hint="default"/>
      </w:rPr>
    </w:lvl>
    <w:lvl w:ilvl="4" w:tplc="2938A0DC" w:tentative="1">
      <w:start w:val="1"/>
      <w:numFmt w:val="bullet"/>
      <w:lvlText w:val=""/>
      <w:lvlJc w:val="left"/>
      <w:pPr>
        <w:tabs>
          <w:tab w:val="num" w:pos="3600"/>
        </w:tabs>
        <w:ind w:left="3600" w:hanging="360"/>
      </w:pPr>
      <w:rPr>
        <w:rFonts w:ascii="Wingdings" w:hAnsi="Wingdings" w:hint="default"/>
      </w:rPr>
    </w:lvl>
    <w:lvl w:ilvl="5" w:tplc="BE40507E" w:tentative="1">
      <w:start w:val="1"/>
      <w:numFmt w:val="bullet"/>
      <w:lvlText w:val=""/>
      <w:lvlJc w:val="left"/>
      <w:pPr>
        <w:tabs>
          <w:tab w:val="num" w:pos="4320"/>
        </w:tabs>
        <w:ind w:left="4320" w:hanging="360"/>
      </w:pPr>
      <w:rPr>
        <w:rFonts w:ascii="Wingdings" w:hAnsi="Wingdings" w:hint="default"/>
      </w:rPr>
    </w:lvl>
    <w:lvl w:ilvl="6" w:tplc="57D28FAE" w:tentative="1">
      <w:start w:val="1"/>
      <w:numFmt w:val="bullet"/>
      <w:lvlText w:val=""/>
      <w:lvlJc w:val="left"/>
      <w:pPr>
        <w:tabs>
          <w:tab w:val="num" w:pos="5040"/>
        </w:tabs>
        <w:ind w:left="5040" w:hanging="360"/>
      </w:pPr>
      <w:rPr>
        <w:rFonts w:ascii="Wingdings" w:hAnsi="Wingdings" w:hint="default"/>
      </w:rPr>
    </w:lvl>
    <w:lvl w:ilvl="7" w:tplc="9092B8A6" w:tentative="1">
      <w:start w:val="1"/>
      <w:numFmt w:val="bullet"/>
      <w:lvlText w:val=""/>
      <w:lvlJc w:val="left"/>
      <w:pPr>
        <w:tabs>
          <w:tab w:val="num" w:pos="5760"/>
        </w:tabs>
        <w:ind w:left="5760" w:hanging="360"/>
      </w:pPr>
      <w:rPr>
        <w:rFonts w:ascii="Wingdings" w:hAnsi="Wingdings" w:hint="default"/>
      </w:rPr>
    </w:lvl>
    <w:lvl w:ilvl="8" w:tplc="48241C2C" w:tentative="1">
      <w:start w:val="1"/>
      <w:numFmt w:val="bullet"/>
      <w:lvlText w:val=""/>
      <w:lvlJc w:val="left"/>
      <w:pPr>
        <w:tabs>
          <w:tab w:val="num" w:pos="6480"/>
        </w:tabs>
        <w:ind w:left="6480" w:hanging="360"/>
      </w:pPr>
      <w:rPr>
        <w:rFonts w:ascii="Wingdings" w:hAnsi="Wingdings" w:hint="default"/>
      </w:rPr>
    </w:lvl>
  </w:abstractNum>
  <w:abstractNum w:abstractNumId="14">
    <w:nsid w:val="2C126F52"/>
    <w:multiLevelType w:val="hybridMultilevel"/>
    <w:tmpl w:val="BE1CD4AA"/>
    <w:lvl w:ilvl="0" w:tplc="03DC6522">
      <w:start w:val="1"/>
      <w:numFmt w:val="bullet"/>
      <w:lvlText w:val=""/>
      <w:lvlJc w:val="left"/>
      <w:pPr>
        <w:tabs>
          <w:tab w:val="num" w:pos="720"/>
        </w:tabs>
        <w:ind w:left="720" w:hanging="360"/>
      </w:pPr>
      <w:rPr>
        <w:rFonts w:ascii="Wingdings" w:hAnsi="Wingdings" w:hint="default"/>
      </w:rPr>
    </w:lvl>
    <w:lvl w:ilvl="1" w:tplc="3EA0E454">
      <w:start w:val="3310"/>
      <w:numFmt w:val="bullet"/>
      <w:lvlText w:val=""/>
      <w:lvlJc w:val="left"/>
      <w:pPr>
        <w:tabs>
          <w:tab w:val="num" w:pos="1440"/>
        </w:tabs>
        <w:ind w:left="1440" w:hanging="360"/>
      </w:pPr>
      <w:rPr>
        <w:rFonts w:ascii="Wingdings" w:hAnsi="Wingdings" w:hint="default"/>
      </w:rPr>
    </w:lvl>
    <w:lvl w:ilvl="2" w:tplc="F8428BAC" w:tentative="1">
      <w:start w:val="1"/>
      <w:numFmt w:val="bullet"/>
      <w:lvlText w:val=""/>
      <w:lvlJc w:val="left"/>
      <w:pPr>
        <w:tabs>
          <w:tab w:val="num" w:pos="2160"/>
        </w:tabs>
        <w:ind w:left="2160" w:hanging="360"/>
      </w:pPr>
      <w:rPr>
        <w:rFonts w:ascii="Wingdings" w:hAnsi="Wingdings" w:hint="default"/>
      </w:rPr>
    </w:lvl>
    <w:lvl w:ilvl="3" w:tplc="D270A476" w:tentative="1">
      <w:start w:val="1"/>
      <w:numFmt w:val="bullet"/>
      <w:lvlText w:val=""/>
      <w:lvlJc w:val="left"/>
      <w:pPr>
        <w:tabs>
          <w:tab w:val="num" w:pos="2880"/>
        </w:tabs>
        <w:ind w:left="2880" w:hanging="360"/>
      </w:pPr>
      <w:rPr>
        <w:rFonts w:ascii="Wingdings" w:hAnsi="Wingdings" w:hint="default"/>
      </w:rPr>
    </w:lvl>
    <w:lvl w:ilvl="4" w:tplc="E52ED01A" w:tentative="1">
      <w:start w:val="1"/>
      <w:numFmt w:val="bullet"/>
      <w:lvlText w:val=""/>
      <w:lvlJc w:val="left"/>
      <w:pPr>
        <w:tabs>
          <w:tab w:val="num" w:pos="3600"/>
        </w:tabs>
        <w:ind w:left="3600" w:hanging="360"/>
      </w:pPr>
      <w:rPr>
        <w:rFonts w:ascii="Wingdings" w:hAnsi="Wingdings" w:hint="default"/>
      </w:rPr>
    </w:lvl>
    <w:lvl w:ilvl="5" w:tplc="15187654" w:tentative="1">
      <w:start w:val="1"/>
      <w:numFmt w:val="bullet"/>
      <w:lvlText w:val=""/>
      <w:lvlJc w:val="left"/>
      <w:pPr>
        <w:tabs>
          <w:tab w:val="num" w:pos="4320"/>
        </w:tabs>
        <w:ind w:left="4320" w:hanging="360"/>
      </w:pPr>
      <w:rPr>
        <w:rFonts w:ascii="Wingdings" w:hAnsi="Wingdings" w:hint="default"/>
      </w:rPr>
    </w:lvl>
    <w:lvl w:ilvl="6" w:tplc="D27C555A" w:tentative="1">
      <w:start w:val="1"/>
      <w:numFmt w:val="bullet"/>
      <w:lvlText w:val=""/>
      <w:lvlJc w:val="left"/>
      <w:pPr>
        <w:tabs>
          <w:tab w:val="num" w:pos="5040"/>
        </w:tabs>
        <w:ind w:left="5040" w:hanging="360"/>
      </w:pPr>
      <w:rPr>
        <w:rFonts w:ascii="Wingdings" w:hAnsi="Wingdings" w:hint="default"/>
      </w:rPr>
    </w:lvl>
    <w:lvl w:ilvl="7" w:tplc="B3961ACC" w:tentative="1">
      <w:start w:val="1"/>
      <w:numFmt w:val="bullet"/>
      <w:lvlText w:val=""/>
      <w:lvlJc w:val="left"/>
      <w:pPr>
        <w:tabs>
          <w:tab w:val="num" w:pos="5760"/>
        </w:tabs>
        <w:ind w:left="5760" w:hanging="360"/>
      </w:pPr>
      <w:rPr>
        <w:rFonts w:ascii="Wingdings" w:hAnsi="Wingdings" w:hint="default"/>
      </w:rPr>
    </w:lvl>
    <w:lvl w:ilvl="8" w:tplc="8B3C242E" w:tentative="1">
      <w:start w:val="1"/>
      <w:numFmt w:val="bullet"/>
      <w:lvlText w:val=""/>
      <w:lvlJc w:val="left"/>
      <w:pPr>
        <w:tabs>
          <w:tab w:val="num" w:pos="6480"/>
        </w:tabs>
        <w:ind w:left="6480" w:hanging="360"/>
      </w:pPr>
      <w:rPr>
        <w:rFonts w:ascii="Wingdings" w:hAnsi="Wingdings" w:hint="default"/>
      </w:rPr>
    </w:lvl>
  </w:abstractNum>
  <w:abstractNum w:abstractNumId="15">
    <w:nsid w:val="2C3D6D7B"/>
    <w:multiLevelType w:val="hybridMultilevel"/>
    <w:tmpl w:val="8D185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722EC"/>
    <w:multiLevelType w:val="hybridMultilevel"/>
    <w:tmpl w:val="0174F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71428"/>
    <w:multiLevelType w:val="hybridMultilevel"/>
    <w:tmpl w:val="E93AE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35ADB"/>
    <w:multiLevelType w:val="hybridMultilevel"/>
    <w:tmpl w:val="76FE5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4F5CB3"/>
    <w:multiLevelType w:val="hybridMultilevel"/>
    <w:tmpl w:val="29A6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EC71FC"/>
    <w:multiLevelType w:val="hybridMultilevel"/>
    <w:tmpl w:val="444EE46E"/>
    <w:lvl w:ilvl="0" w:tplc="D85A9320">
      <w:start w:val="1"/>
      <w:numFmt w:val="bullet"/>
      <w:lvlText w:val=""/>
      <w:lvlJc w:val="left"/>
      <w:pPr>
        <w:tabs>
          <w:tab w:val="num" w:pos="720"/>
        </w:tabs>
        <w:ind w:left="720" w:hanging="360"/>
      </w:pPr>
      <w:rPr>
        <w:rFonts w:ascii="Wingdings" w:hAnsi="Wingdings" w:hint="default"/>
      </w:rPr>
    </w:lvl>
    <w:lvl w:ilvl="1" w:tplc="DA6E4CB0">
      <w:start w:val="2835"/>
      <w:numFmt w:val="bullet"/>
      <w:lvlText w:val=""/>
      <w:lvlJc w:val="left"/>
      <w:pPr>
        <w:tabs>
          <w:tab w:val="num" w:pos="1440"/>
        </w:tabs>
        <w:ind w:left="1440" w:hanging="360"/>
      </w:pPr>
      <w:rPr>
        <w:rFonts w:ascii="Wingdings" w:hAnsi="Wingdings" w:hint="default"/>
      </w:rPr>
    </w:lvl>
    <w:lvl w:ilvl="2" w:tplc="750A7FB6" w:tentative="1">
      <w:start w:val="1"/>
      <w:numFmt w:val="bullet"/>
      <w:lvlText w:val=""/>
      <w:lvlJc w:val="left"/>
      <w:pPr>
        <w:tabs>
          <w:tab w:val="num" w:pos="2160"/>
        </w:tabs>
        <w:ind w:left="2160" w:hanging="360"/>
      </w:pPr>
      <w:rPr>
        <w:rFonts w:ascii="Wingdings" w:hAnsi="Wingdings" w:hint="default"/>
      </w:rPr>
    </w:lvl>
    <w:lvl w:ilvl="3" w:tplc="05A87A08" w:tentative="1">
      <w:start w:val="1"/>
      <w:numFmt w:val="bullet"/>
      <w:lvlText w:val=""/>
      <w:lvlJc w:val="left"/>
      <w:pPr>
        <w:tabs>
          <w:tab w:val="num" w:pos="2880"/>
        </w:tabs>
        <w:ind w:left="2880" w:hanging="360"/>
      </w:pPr>
      <w:rPr>
        <w:rFonts w:ascii="Wingdings" w:hAnsi="Wingdings" w:hint="default"/>
      </w:rPr>
    </w:lvl>
    <w:lvl w:ilvl="4" w:tplc="0AC8E11C" w:tentative="1">
      <w:start w:val="1"/>
      <w:numFmt w:val="bullet"/>
      <w:lvlText w:val=""/>
      <w:lvlJc w:val="left"/>
      <w:pPr>
        <w:tabs>
          <w:tab w:val="num" w:pos="3600"/>
        </w:tabs>
        <w:ind w:left="3600" w:hanging="360"/>
      </w:pPr>
      <w:rPr>
        <w:rFonts w:ascii="Wingdings" w:hAnsi="Wingdings" w:hint="default"/>
      </w:rPr>
    </w:lvl>
    <w:lvl w:ilvl="5" w:tplc="81122892" w:tentative="1">
      <w:start w:val="1"/>
      <w:numFmt w:val="bullet"/>
      <w:lvlText w:val=""/>
      <w:lvlJc w:val="left"/>
      <w:pPr>
        <w:tabs>
          <w:tab w:val="num" w:pos="4320"/>
        </w:tabs>
        <w:ind w:left="4320" w:hanging="360"/>
      </w:pPr>
      <w:rPr>
        <w:rFonts w:ascii="Wingdings" w:hAnsi="Wingdings" w:hint="default"/>
      </w:rPr>
    </w:lvl>
    <w:lvl w:ilvl="6" w:tplc="DDD8246C" w:tentative="1">
      <w:start w:val="1"/>
      <w:numFmt w:val="bullet"/>
      <w:lvlText w:val=""/>
      <w:lvlJc w:val="left"/>
      <w:pPr>
        <w:tabs>
          <w:tab w:val="num" w:pos="5040"/>
        </w:tabs>
        <w:ind w:left="5040" w:hanging="360"/>
      </w:pPr>
      <w:rPr>
        <w:rFonts w:ascii="Wingdings" w:hAnsi="Wingdings" w:hint="default"/>
      </w:rPr>
    </w:lvl>
    <w:lvl w:ilvl="7" w:tplc="B7221024" w:tentative="1">
      <w:start w:val="1"/>
      <w:numFmt w:val="bullet"/>
      <w:lvlText w:val=""/>
      <w:lvlJc w:val="left"/>
      <w:pPr>
        <w:tabs>
          <w:tab w:val="num" w:pos="5760"/>
        </w:tabs>
        <w:ind w:left="5760" w:hanging="360"/>
      </w:pPr>
      <w:rPr>
        <w:rFonts w:ascii="Wingdings" w:hAnsi="Wingdings" w:hint="default"/>
      </w:rPr>
    </w:lvl>
    <w:lvl w:ilvl="8" w:tplc="9D045050" w:tentative="1">
      <w:start w:val="1"/>
      <w:numFmt w:val="bullet"/>
      <w:lvlText w:val=""/>
      <w:lvlJc w:val="left"/>
      <w:pPr>
        <w:tabs>
          <w:tab w:val="num" w:pos="6480"/>
        </w:tabs>
        <w:ind w:left="6480" w:hanging="360"/>
      </w:pPr>
      <w:rPr>
        <w:rFonts w:ascii="Wingdings" w:hAnsi="Wingdings" w:hint="default"/>
      </w:rPr>
    </w:lvl>
  </w:abstractNum>
  <w:abstractNum w:abstractNumId="21">
    <w:nsid w:val="537E3DFE"/>
    <w:multiLevelType w:val="hybridMultilevel"/>
    <w:tmpl w:val="156C36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F668AD"/>
    <w:multiLevelType w:val="hybridMultilevel"/>
    <w:tmpl w:val="1FB84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F3341"/>
    <w:multiLevelType w:val="hybridMultilevel"/>
    <w:tmpl w:val="16229AF6"/>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1A118B5"/>
    <w:multiLevelType w:val="hybridMultilevel"/>
    <w:tmpl w:val="1AF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2F5521"/>
    <w:multiLevelType w:val="hybridMultilevel"/>
    <w:tmpl w:val="46801510"/>
    <w:lvl w:ilvl="0" w:tplc="7544123A">
      <w:start w:val="1"/>
      <w:numFmt w:val="bullet"/>
      <w:lvlText w:val=""/>
      <w:lvlJc w:val="left"/>
      <w:pPr>
        <w:tabs>
          <w:tab w:val="num" w:pos="720"/>
        </w:tabs>
        <w:ind w:left="720" w:hanging="360"/>
      </w:pPr>
      <w:rPr>
        <w:rFonts w:ascii="Wingdings" w:hAnsi="Wingdings" w:hint="default"/>
      </w:rPr>
    </w:lvl>
    <w:lvl w:ilvl="1" w:tplc="B876FE86">
      <w:start w:val="1469"/>
      <w:numFmt w:val="bullet"/>
      <w:lvlText w:val=""/>
      <w:lvlJc w:val="left"/>
      <w:pPr>
        <w:tabs>
          <w:tab w:val="num" w:pos="1440"/>
        </w:tabs>
        <w:ind w:left="1440" w:hanging="360"/>
      </w:pPr>
      <w:rPr>
        <w:rFonts w:ascii="Wingdings" w:hAnsi="Wingdings" w:hint="default"/>
      </w:rPr>
    </w:lvl>
    <w:lvl w:ilvl="2" w:tplc="E1C62288" w:tentative="1">
      <w:start w:val="1"/>
      <w:numFmt w:val="bullet"/>
      <w:lvlText w:val=""/>
      <w:lvlJc w:val="left"/>
      <w:pPr>
        <w:tabs>
          <w:tab w:val="num" w:pos="2160"/>
        </w:tabs>
        <w:ind w:left="2160" w:hanging="360"/>
      </w:pPr>
      <w:rPr>
        <w:rFonts w:ascii="Wingdings" w:hAnsi="Wingdings" w:hint="default"/>
      </w:rPr>
    </w:lvl>
    <w:lvl w:ilvl="3" w:tplc="2250DEA2" w:tentative="1">
      <w:start w:val="1"/>
      <w:numFmt w:val="bullet"/>
      <w:lvlText w:val=""/>
      <w:lvlJc w:val="left"/>
      <w:pPr>
        <w:tabs>
          <w:tab w:val="num" w:pos="2880"/>
        </w:tabs>
        <w:ind w:left="2880" w:hanging="360"/>
      </w:pPr>
      <w:rPr>
        <w:rFonts w:ascii="Wingdings" w:hAnsi="Wingdings" w:hint="default"/>
      </w:rPr>
    </w:lvl>
    <w:lvl w:ilvl="4" w:tplc="950EBC46" w:tentative="1">
      <w:start w:val="1"/>
      <w:numFmt w:val="bullet"/>
      <w:lvlText w:val=""/>
      <w:lvlJc w:val="left"/>
      <w:pPr>
        <w:tabs>
          <w:tab w:val="num" w:pos="3600"/>
        </w:tabs>
        <w:ind w:left="3600" w:hanging="360"/>
      </w:pPr>
      <w:rPr>
        <w:rFonts w:ascii="Wingdings" w:hAnsi="Wingdings" w:hint="default"/>
      </w:rPr>
    </w:lvl>
    <w:lvl w:ilvl="5" w:tplc="71D44746" w:tentative="1">
      <w:start w:val="1"/>
      <w:numFmt w:val="bullet"/>
      <w:lvlText w:val=""/>
      <w:lvlJc w:val="left"/>
      <w:pPr>
        <w:tabs>
          <w:tab w:val="num" w:pos="4320"/>
        </w:tabs>
        <w:ind w:left="4320" w:hanging="360"/>
      </w:pPr>
      <w:rPr>
        <w:rFonts w:ascii="Wingdings" w:hAnsi="Wingdings" w:hint="default"/>
      </w:rPr>
    </w:lvl>
    <w:lvl w:ilvl="6" w:tplc="B87E586C" w:tentative="1">
      <w:start w:val="1"/>
      <w:numFmt w:val="bullet"/>
      <w:lvlText w:val=""/>
      <w:lvlJc w:val="left"/>
      <w:pPr>
        <w:tabs>
          <w:tab w:val="num" w:pos="5040"/>
        </w:tabs>
        <w:ind w:left="5040" w:hanging="360"/>
      </w:pPr>
      <w:rPr>
        <w:rFonts w:ascii="Wingdings" w:hAnsi="Wingdings" w:hint="default"/>
      </w:rPr>
    </w:lvl>
    <w:lvl w:ilvl="7" w:tplc="9516E37A" w:tentative="1">
      <w:start w:val="1"/>
      <w:numFmt w:val="bullet"/>
      <w:lvlText w:val=""/>
      <w:lvlJc w:val="left"/>
      <w:pPr>
        <w:tabs>
          <w:tab w:val="num" w:pos="5760"/>
        </w:tabs>
        <w:ind w:left="5760" w:hanging="360"/>
      </w:pPr>
      <w:rPr>
        <w:rFonts w:ascii="Wingdings" w:hAnsi="Wingdings" w:hint="default"/>
      </w:rPr>
    </w:lvl>
    <w:lvl w:ilvl="8" w:tplc="8256A13E" w:tentative="1">
      <w:start w:val="1"/>
      <w:numFmt w:val="bullet"/>
      <w:lvlText w:val=""/>
      <w:lvlJc w:val="left"/>
      <w:pPr>
        <w:tabs>
          <w:tab w:val="num" w:pos="6480"/>
        </w:tabs>
        <w:ind w:left="6480" w:hanging="360"/>
      </w:pPr>
      <w:rPr>
        <w:rFonts w:ascii="Wingdings" w:hAnsi="Wingdings" w:hint="default"/>
      </w:rPr>
    </w:lvl>
  </w:abstractNum>
  <w:abstractNum w:abstractNumId="26">
    <w:nsid w:val="71692229"/>
    <w:multiLevelType w:val="hybridMultilevel"/>
    <w:tmpl w:val="3FF04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12"/>
  </w:num>
  <w:num w:numId="4">
    <w:abstractNumId w:val="4"/>
  </w:num>
  <w:num w:numId="5">
    <w:abstractNumId w:val="1"/>
  </w:num>
  <w:num w:numId="6">
    <w:abstractNumId w:val="13"/>
  </w:num>
  <w:num w:numId="7">
    <w:abstractNumId w:val="25"/>
  </w:num>
  <w:num w:numId="8">
    <w:abstractNumId w:val="8"/>
  </w:num>
  <w:num w:numId="9">
    <w:abstractNumId w:val="23"/>
  </w:num>
  <w:num w:numId="10">
    <w:abstractNumId w:val="5"/>
  </w:num>
  <w:num w:numId="11">
    <w:abstractNumId w:val="11"/>
  </w:num>
  <w:num w:numId="12">
    <w:abstractNumId w:val="7"/>
  </w:num>
  <w:num w:numId="13">
    <w:abstractNumId w:val="21"/>
  </w:num>
  <w:num w:numId="14">
    <w:abstractNumId w:val="6"/>
  </w:num>
  <w:num w:numId="15">
    <w:abstractNumId w:val="9"/>
  </w:num>
  <w:num w:numId="16">
    <w:abstractNumId w:val="15"/>
  </w:num>
  <w:num w:numId="17">
    <w:abstractNumId w:val="3"/>
  </w:num>
  <w:num w:numId="18">
    <w:abstractNumId w:val="2"/>
  </w:num>
  <w:num w:numId="19">
    <w:abstractNumId w:val="20"/>
  </w:num>
  <w:num w:numId="20">
    <w:abstractNumId w:val="17"/>
  </w:num>
  <w:num w:numId="21">
    <w:abstractNumId w:val="19"/>
  </w:num>
  <w:num w:numId="22">
    <w:abstractNumId w:val="10"/>
  </w:num>
  <w:num w:numId="23">
    <w:abstractNumId w:val="22"/>
  </w:num>
  <w:num w:numId="24">
    <w:abstractNumId w:val="16"/>
  </w:num>
  <w:num w:numId="25">
    <w:abstractNumId w:val="14"/>
  </w:num>
  <w:num w:numId="26">
    <w:abstractNumId w:val="18"/>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rsids>
    <w:rsidRoot w:val="00A35574"/>
    <w:rsid w:val="0000770F"/>
    <w:rsid w:val="0002535F"/>
    <w:rsid w:val="000B6605"/>
    <w:rsid w:val="00105278"/>
    <w:rsid w:val="00112BAD"/>
    <w:rsid w:val="00122908"/>
    <w:rsid w:val="00131E32"/>
    <w:rsid w:val="001369B7"/>
    <w:rsid w:val="00161306"/>
    <w:rsid w:val="001B4012"/>
    <w:rsid w:val="001F125C"/>
    <w:rsid w:val="001F4398"/>
    <w:rsid w:val="0021155F"/>
    <w:rsid w:val="00220B37"/>
    <w:rsid w:val="002606C0"/>
    <w:rsid w:val="00264403"/>
    <w:rsid w:val="00285843"/>
    <w:rsid w:val="002F7964"/>
    <w:rsid w:val="00310C29"/>
    <w:rsid w:val="003A2304"/>
    <w:rsid w:val="003A3664"/>
    <w:rsid w:val="00432A75"/>
    <w:rsid w:val="00450C15"/>
    <w:rsid w:val="00494FBC"/>
    <w:rsid w:val="004B531F"/>
    <w:rsid w:val="004B5601"/>
    <w:rsid w:val="00527BDD"/>
    <w:rsid w:val="005307BF"/>
    <w:rsid w:val="00544D45"/>
    <w:rsid w:val="00595274"/>
    <w:rsid w:val="005A0DE6"/>
    <w:rsid w:val="005F0897"/>
    <w:rsid w:val="00600F02"/>
    <w:rsid w:val="00602184"/>
    <w:rsid w:val="00604B21"/>
    <w:rsid w:val="006351ED"/>
    <w:rsid w:val="00642A14"/>
    <w:rsid w:val="006E3EBF"/>
    <w:rsid w:val="006F1F78"/>
    <w:rsid w:val="006F409E"/>
    <w:rsid w:val="007542B0"/>
    <w:rsid w:val="007F505A"/>
    <w:rsid w:val="00862025"/>
    <w:rsid w:val="00883F83"/>
    <w:rsid w:val="008B61BF"/>
    <w:rsid w:val="00907ECF"/>
    <w:rsid w:val="009167B5"/>
    <w:rsid w:val="009A2387"/>
    <w:rsid w:val="009D5E89"/>
    <w:rsid w:val="009D7D30"/>
    <w:rsid w:val="009E04F7"/>
    <w:rsid w:val="00A20492"/>
    <w:rsid w:val="00A35574"/>
    <w:rsid w:val="00A66204"/>
    <w:rsid w:val="00A902EE"/>
    <w:rsid w:val="00A915F4"/>
    <w:rsid w:val="00AC7CF2"/>
    <w:rsid w:val="00AE3D2C"/>
    <w:rsid w:val="00B01B64"/>
    <w:rsid w:val="00B05969"/>
    <w:rsid w:val="00B05C3D"/>
    <w:rsid w:val="00B27B02"/>
    <w:rsid w:val="00B544C0"/>
    <w:rsid w:val="00B5512B"/>
    <w:rsid w:val="00BB7B1D"/>
    <w:rsid w:val="00BE1A17"/>
    <w:rsid w:val="00BE4325"/>
    <w:rsid w:val="00C05075"/>
    <w:rsid w:val="00C326FF"/>
    <w:rsid w:val="00C56A1F"/>
    <w:rsid w:val="00C700D4"/>
    <w:rsid w:val="00C74EC3"/>
    <w:rsid w:val="00C75196"/>
    <w:rsid w:val="00C76C5C"/>
    <w:rsid w:val="00C81CC2"/>
    <w:rsid w:val="00C87D3C"/>
    <w:rsid w:val="00CC342B"/>
    <w:rsid w:val="00CD1BC1"/>
    <w:rsid w:val="00CD3AA2"/>
    <w:rsid w:val="00D06C38"/>
    <w:rsid w:val="00D409D0"/>
    <w:rsid w:val="00D55C2C"/>
    <w:rsid w:val="00D6422B"/>
    <w:rsid w:val="00DE01D5"/>
    <w:rsid w:val="00E12DF4"/>
    <w:rsid w:val="00E41EEC"/>
    <w:rsid w:val="00E53E87"/>
    <w:rsid w:val="00E619E1"/>
    <w:rsid w:val="00E664FF"/>
    <w:rsid w:val="00E67A71"/>
    <w:rsid w:val="00E7394A"/>
    <w:rsid w:val="00E876E4"/>
    <w:rsid w:val="00EC5896"/>
    <w:rsid w:val="00ED6526"/>
    <w:rsid w:val="00EF23B0"/>
    <w:rsid w:val="00F37CE0"/>
    <w:rsid w:val="00F42E6B"/>
    <w:rsid w:val="00F55AEB"/>
    <w:rsid w:val="00F70E50"/>
    <w:rsid w:val="00F86C4A"/>
    <w:rsid w:val="00FD21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42B"/>
  </w:style>
  <w:style w:type="paragraph" w:styleId="Heading1">
    <w:name w:val="heading 1"/>
    <w:basedOn w:val="Normal"/>
    <w:next w:val="Normal"/>
    <w:link w:val="Heading1Char"/>
    <w:qFormat/>
    <w:rsid w:val="0002535F"/>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57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A3664"/>
    <w:rPr>
      <w:color w:val="0000FF" w:themeColor="hyperlink"/>
      <w:u w:val="single"/>
    </w:rPr>
  </w:style>
  <w:style w:type="table" w:styleId="TableGrid">
    <w:name w:val="Table Grid"/>
    <w:basedOn w:val="TableNormal"/>
    <w:uiPriority w:val="59"/>
    <w:rsid w:val="002644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0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4F7"/>
    <w:rPr>
      <w:rFonts w:ascii="Tahoma" w:hAnsi="Tahoma" w:cs="Tahoma"/>
      <w:sz w:val="16"/>
      <w:szCs w:val="16"/>
    </w:rPr>
  </w:style>
  <w:style w:type="character" w:styleId="CommentReference">
    <w:name w:val="annotation reference"/>
    <w:basedOn w:val="DefaultParagraphFont"/>
    <w:uiPriority w:val="99"/>
    <w:semiHidden/>
    <w:unhideWhenUsed/>
    <w:rsid w:val="00E12DF4"/>
    <w:rPr>
      <w:sz w:val="16"/>
      <w:szCs w:val="16"/>
    </w:rPr>
  </w:style>
  <w:style w:type="paragraph" w:styleId="CommentText">
    <w:name w:val="annotation text"/>
    <w:basedOn w:val="Normal"/>
    <w:link w:val="CommentTextChar"/>
    <w:uiPriority w:val="99"/>
    <w:semiHidden/>
    <w:unhideWhenUsed/>
    <w:rsid w:val="00E12DF4"/>
    <w:pPr>
      <w:spacing w:line="240" w:lineRule="auto"/>
    </w:pPr>
    <w:rPr>
      <w:sz w:val="20"/>
      <w:szCs w:val="20"/>
    </w:rPr>
  </w:style>
  <w:style w:type="character" w:customStyle="1" w:styleId="CommentTextChar">
    <w:name w:val="Comment Text Char"/>
    <w:basedOn w:val="DefaultParagraphFont"/>
    <w:link w:val="CommentText"/>
    <w:uiPriority w:val="99"/>
    <w:semiHidden/>
    <w:rsid w:val="00E12DF4"/>
    <w:rPr>
      <w:sz w:val="20"/>
      <w:szCs w:val="20"/>
    </w:rPr>
  </w:style>
  <w:style w:type="paragraph" w:styleId="CommentSubject">
    <w:name w:val="annotation subject"/>
    <w:basedOn w:val="CommentText"/>
    <w:next w:val="CommentText"/>
    <w:link w:val="CommentSubjectChar"/>
    <w:uiPriority w:val="99"/>
    <w:semiHidden/>
    <w:unhideWhenUsed/>
    <w:rsid w:val="00E12DF4"/>
    <w:rPr>
      <w:b/>
      <w:bCs/>
    </w:rPr>
  </w:style>
  <w:style w:type="character" w:customStyle="1" w:styleId="CommentSubjectChar">
    <w:name w:val="Comment Subject Char"/>
    <w:basedOn w:val="CommentTextChar"/>
    <w:link w:val="CommentSubject"/>
    <w:uiPriority w:val="99"/>
    <w:semiHidden/>
    <w:rsid w:val="00E12DF4"/>
    <w:rPr>
      <w:b/>
      <w:bCs/>
      <w:sz w:val="20"/>
      <w:szCs w:val="20"/>
    </w:rPr>
  </w:style>
  <w:style w:type="paragraph" w:styleId="ListParagraph">
    <w:name w:val="List Paragraph"/>
    <w:basedOn w:val="Normal"/>
    <w:uiPriority w:val="34"/>
    <w:qFormat/>
    <w:rsid w:val="00A20492"/>
    <w:pPr>
      <w:ind w:left="720"/>
      <w:contextualSpacing/>
    </w:pPr>
  </w:style>
  <w:style w:type="paragraph" w:styleId="Revision">
    <w:name w:val="Revision"/>
    <w:hidden/>
    <w:uiPriority w:val="99"/>
    <w:semiHidden/>
    <w:rsid w:val="002F7964"/>
    <w:pPr>
      <w:spacing w:after="0" w:line="240" w:lineRule="auto"/>
    </w:pPr>
  </w:style>
  <w:style w:type="paragraph" w:styleId="Header">
    <w:name w:val="header"/>
    <w:basedOn w:val="Normal"/>
    <w:link w:val="HeaderChar"/>
    <w:uiPriority w:val="99"/>
    <w:unhideWhenUsed/>
    <w:rsid w:val="002F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964"/>
  </w:style>
  <w:style w:type="paragraph" w:styleId="Footer">
    <w:name w:val="footer"/>
    <w:basedOn w:val="Normal"/>
    <w:link w:val="FooterChar"/>
    <w:uiPriority w:val="99"/>
    <w:unhideWhenUsed/>
    <w:rsid w:val="002F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964"/>
  </w:style>
  <w:style w:type="paragraph" w:styleId="TOC1">
    <w:name w:val="toc 1"/>
    <w:basedOn w:val="Normal"/>
    <w:next w:val="Normal"/>
    <w:autoRedefine/>
    <w:uiPriority w:val="39"/>
    <w:rsid w:val="00B01B64"/>
    <w:pPr>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qFormat/>
    <w:rsid w:val="00B01B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1B64"/>
    <w:rPr>
      <w:rFonts w:eastAsiaTheme="minorEastAsia"/>
      <w:lang w:eastAsia="ja-JP"/>
    </w:rPr>
  </w:style>
  <w:style w:type="character" w:customStyle="1" w:styleId="Heading1Char">
    <w:name w:val="Heading 1 Char"/>
    <w:basedOn w:val="DefaultParagraphFont"/>
    <w:link w:val="Heading1"/>
    <w:rsid w:val="0002535F"/>
    <w:rPr>
      <w:rFonts w:ascii="Times New Roman" w:eastAsia="Times New Roman" w:hAnsi="Times New Roman" w:cs="Times New Roman"/>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2535F"/>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57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A3664"/>
    <w:rPr>
      <w:color w:val="0000FF" w:themeColor="hyperlink"/>
      <w:u w:val="single"/>
    </w:rPr>
  </w:style>
  <w:style w:type="table" w:styleId="TableGrid">
    <w:name w:val="Table Grid"/>
    <w:basedOn w:val="TableNormal"/>
    <w:uiPriority w:val="59"/>
    <w:rsid w:val="002644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0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4F7"/>
    <w:rPr>
      <w:rFonts w:ascii="Tahoma" w:hAnsi="Tahoma" w:cs="Tahoma"/>
      <w:sz w:val="16"/>
      <w:szCs w:val="16"/>
    </w:rPr>
  </w:style>
  <w:style w:type="character" w:styleId="CommentReference">
    <w:name w:val="annotation reference"/>
    <w:basedOn w:val="DefaultParagraphFont"/>
    <w:uiPriority w:val="99"/>
    <w:semiHidden/>
    <w:unhideWhenUsed/>
    <w:rsid w:val="00E12DF4"/>
    <w:rPr>
      <w:sz w:val="16"/>
      <w:szCs w:val="16"/>
    </w:rPr>
  </w:style>
  <w:style w:type="paragraph" w:styleId="CommentText">
    <w:name w:val="annotation text"/>
    <w:basedOn w:val="Normal"/>
    <w:link w:val="CommentTextChar"/>
    <w:uiPriority w:val="99"/>
    <w:semiHidden/>
    <w:unhideWhenUsed/>
    <w:rsid w:val="00E12DF4"/>
    <w:pPr>
      <w:spacing w:line="240" w:lineRule="auto"/>
    </w:pPr>
    <w:rPr>
      <w:sz w:val="20"/>
      <w:szCs w:val="20"/>
    </w:rPr>
  </w:style>
  <w:style w:type="character" w:customStyle="1" w:styleId="CommentTextChar">
    <w:name w:val="Comment Text Char"/>
    <w:basedOn w:val="DefaultParagraphFont"/>
    <w:link w:val="CommentText"/>
    <w:uiPriority w:val="99"/>
    <w:semiHidden/>
    <w:rsid w:val="00E12DF4"/>
    <w:rPr>
      <w:sz w:val="20"/>
      <w:szCs w:val="20"/>
    </w:rPr>
  </w:style>
  <w:style w:type="paragraph" w:styleId="CommentSubject">
    <w:name w:val="annotation subject"/>
    <w:basedOn w:val="CommentText"/>
    <w:next w:val="CommentText"/>
    <w:link w:val="CommentSubjectChar"/>
    <w:uiPriority w:val="99"/>
    <w:semiHidden/>
    <w:unhideWhenUsed/>
    <w:rsid w:val="00E12DF4"/>
    <w:rPr>
      <w:b/>
      <w:bCs/>
    </w:rPr>
  </w:style>
  <w:style w:type="character" w:customStyle="1" w:styleId="CommentSubjectChar">
    <w:name w:val="Comment Subject Char"/>
    <w:basedOn w:val="CommentTextChar"/>
    <w:link w:val="CommentSubject"/>
    <w:uiPriority w:val="99"/>
    <w:semiHidden/>
    <w:rsid w:val="00E12DF4"/>
    <w:rPr>
      <w:b/>
      <w:bCs/>
      <w:sz w:val="20"/>
      <w:szCs w:val="20"/>
    </w:rPr>
  </w:style>
  <w:style w:type="paragraph" w:styleId="ListParagraph">
    <w:name w:val="List Paragraph"/>
    <w:basedOn w:val="Normal"/>
    <w:uiPriority w:val="34"/>
    <w:qFormat/>
    <w:rsid w:val="00A20492"/>
    <w:pPr>
      <w:ind w:left="720"/>
      <w:contextualSpacing/>
    </w:pPr>
  </w:style>
  <w:style w:type="paragraph" w:styleId="Revision">
    <w:name w:val="Revision"/>
    <w:hidden/>
    <w:uiPriority w:val="99"/>
    <w:semiHidden/>
    <w:rsid w:val="002F7964"/>
    <w:pPr>
      <w:spacing w:after="0" w:line="240" w:lineRule="auto"/>
    </w:pPr>
  </w:style>
  <w:style w:type="paragraph" w:styleId="Header">
    <w:name w:val="header"/>
    <w:basedOn w:val="Normal"/>
    <w:link w:val="HeaderChar"/>
    <w:uiPriority w:val="99"/>
    <w:unhideWhenUsed/>
    <w:rsid w:val="002F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964"/>
  </w:style>
  <w:style w:type="paragraph" w:styleId="Footer">
    <w:name w:val="footer"/>
    <w:basedOn w:val="Normal"/>
    <w:link w:val="FooterChar"/>
    <w:uiPriority w:val="99"/>
    <w:unhideWhenUsed/>
    <w:rsid w:val="002F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964"/>
  </w:style>
  <w:style w:type="paragraph" w:styleId="TOC1">
    <w:name w:val="toc 1"/>
    <w:basedOn w:val="Normal"/>
    <w:next w:val="Normal"/>
    <w:autoRedefine/>
    <w:uiPriority w:val="39"/>
    <w:rsid w:val="00B01B64"/>
    <w:pPr>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qFormat/>
    <w:rsid w:val="00B01B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1B64"/>
    <w:rPr>
      <w:rFonts w:eastAsiaTheme="minorEastAsia"/>
      <w:lang w:eastAsia="ja-JP"/>
    </w:rPr>
  </w:style>
  <w:style w:type="character" w:customStyle="1" w:styleId="Heading1Char">
    <w:name w:val="Heading 1 Char"/>
    <w:basedOn w:val="DefaultParagraphFont"/>
    <w:link w:val="Heading1"/>
    <w:rsid w:val="0002535F"/>
    <w:rPr>
      <w:rFonts w:ascii="Times New Roman" w:eastAsia="Times New Roman" w:hAnsi="Times New Roman" w:cs="Times New Roman"/>
      <w:b/>
      <w:szCs w:val="20"/>
    </w:rPr>
  </w:style>
</w:styles>
</file>

<file path=word/webSettings.xml><?xml version="1.0" encoding="utf-8"?>
<w:webSettings xmlns:r="http://schemas.openxmlformats.org/officeDocument/2006/relationships" xmlns:w="http://schemas.openxmlformats.org/wordprocessingml/2006/main">
  <w:divs>
    <w:div w:id="103423918">
      <w:bodyDiv w:val="1"/>
      <w:marLeft w:val="0"/>
      <w:marRight w:val="0"/>
      <w:marTop w:val="0"/>
      <w:marBottom w:val="0"/>
      <w:divBdr>
        <w:top w:val="none" w:sz="0" w:space="0" w:color="auto"/>
        <w:left w:val="none" w:sz="0" w:space="0" w:color="auto"/>
        <w:bottom w:val="none" w:sz="0" w:space="0" w:color="auto"/>
        <w:right w:val="none" w:sz="0" w:space="0" w:color="auto"/>
      </w:divBdr>
      <w:divsChild>
        <w:div w:id="702756606">
          <w:marLeft w:val="288"/>
          <w:marRight w:val="0"/>
          <w:marTop w:val="86"/>
          <w:marBottom w:val="0"/>
          <w:divBdr>
            <w:top w:val="none" w:sz="0" w:space="0" w:color="auto"/>
            <w:left w:val="none" w:sz="0" w:space="0" w:color="auto"/>
            <w:bottom w:val="none" w:sz="0" w:space="0" w:color="auto"/>
            <w:right w:val="none" w:sz="0" w:space="0" w:color="auto"/>
          </w:divBdr>
        </w:div>
        <w:div w:id="755444903">
          <w:marLeft w:val="994"/>
          <w:marRight w:val="0"/>
          <w:marTop w:val="86"/>
          <w:marBottom w:val="0"/>
          <w:divBdr>
            <w:top w:val="none" w:sz="0" w:space="0" w:color="auto"/>
            <w:left w:val="none" w:sz="0" w:space="0" w:color="auto"/>
            <w:bottom w:val="none" w:sz="0" w:space="0" w:color="auto"/>
            <w:right w:val="none" w:sz="0" w:space="0" w:color="auto"/>
          </w:divBdr>
        </w:div>
      </w:divsChild>
    </w:div>
    <w:div w:id="136339290">
      <w:bodyDiv w:val="1"/>
      <w:marLeft w:val="0"/>
      <w:marRight w:val="0"/>
      <w:marTop w:val="0"/>
      <w:marBottom w:val="0"/>
      <w:divBdr>
        <w:top w:val="none" w:sz="0" w:space="0" w:color="auto"/>
        <w:left w:val="none" w:sz="0" w:space="0" w:color="auto"/>
        <w:bottom w:val="none" w:sz="0" w:space="0" w:color="auto"/>
        <w:right w:val="none" w:sz="0" w:space="0" w:color="auto"/>
      </w:divBdr>
      <w:divsChild>
        <w:div w:id="1438285383">
          <w:marLeft w:val="288"/>
          <w:marRight w:val="0"/>
          <w:marTop w:val="86"/>
          <w:marBottom w:val="0"/>
          <w:divBdr>
            <w:top w:val="none" w:sz="0" w:space="0" w:color="auto"/>
            <w:left w:val="none" w:sz="0" w:space="0" w:color="auto"/>
            <w:bottom w:val="none" w:sz="0" w:space="0" w:color="auto"/>
            <w:right w:val="none" w:sz="0" w:space="0" w:color="auto"/>
          </w:divBdr>
        </w:div>
      </w:divsChild>
    </w:div>
    <w:div w:id="372997513">
      <w:bodyDiv w:val="1"/>
      <w:marLeft w:val="0"/>
      <w:marRight w:val="0"/>
      <w:marTop w:val="0"/>
      <w:marBottom w:val="0"/>
      <w:divBdr>
        <w:top w:val="none" w:sz="0" w:space="0" w:color="auto"/>
        <w:left w:val="none" w:sz="0" w:space="0" w:color="auto"/>
        <w:bottom w:val="none" w:sz="0" w:space="0" w:color="auto"/>
        <w:right w:val="none" w:sz="0" w:space="0" w:color="auto"/>
      </w:divBdr>
    </w:div>
    <w:div w:id="508450421">
      <w:bodyDiv w:val="1"/>
      <w:marLeft w:val="0"/>
      <w:marRight w:val="0"/>
      <w:marTop w:val="0"/>
      <w:marBottom w:val="0"/>
      <w:divBdr>
        <w:top w:val="none" w:sz="0" w:space="0" w:color="auto"/>
        <w:left w:val="none" w:sz="0" w:space="0" w:color="auto"/>
        <w:bottom w:val="none" w:sz="0" w:space="0" w:color="auto"/>
        <w:right w:val="none" w:sz="0" w:space="0" w:color="auto"/>
      </w:divBdr>
      <w:divsChild>
        <w:div w:id="860628771">
          <w:marLeft w:val="288"/>
          <w:marRight w:val="0"/>
          <w:marTop w:val="86"/>
          <w:marBottom w:val="0"/>
          <w:divBdr>
            <w:top w:val="none" w:sz="0" w:space="0" w:color="auto"/>
            <w:left w:val="none" w:sz="0" w:space="0" w:color="auto"/>
            <w:bottom w:val="none" w:sz="0" w:space="0" w:color="auto"/>
            <w:right w:val="none" w:sz="0" w:space="0" w:color="auto"/>
          </w:divBdr>
        </w:div>
        <w:div w:id="1363243069">
          <w:marLeft w:val="994"/>
          <w:marRight w:val="0"/>
          <w:marTop w:val="86"/>
          <w:marBottom w:val="0"/>
          <w:divBdr>
            <w:top w:val="none" w:sz="0" w:space="0" w:color="auto"/>
            <w:left w:val="none" w:sz="0" w:space="0" w:color="auto"/>
            <w:bottom w:val="none" w:sz="0" w:space="0" w:color="auto"/>
            <w:right w:val="none" w:sz="0" w:space="0" w:color="auto"/>
          </w:divBdr>
        </w:div>
        <w:div w:id="529877375">
          <w:marLeft w:val="288"/>
          <w:marRight w:val="0"/>
          <w:marTop w:val="86"/>
          <w:marBottom w:val="0"/>
          <w:divBdr>
            <w:top w:val="none" w:sz="0" w:space="0" w:color="auto"/>
            <w:left w:val="none" w:sz="0" w:space="0" w:color="auto"/>
            <w:bottom w:val="none" w:sz="0" w:space="0" w:color="auto"/>
            <w:right w:val="none" w:sz="0" w:space="0" w:color="auto"/>
          </w:divBdr>
        </w:div>
      </w:divsChild>
    </w:div>
    <w:div w:id="543715850">
      <w:bodyDiv w:val="1"/>
      <w:marLeft w:val="0"/>
      <w:marRight w:val="0"/>
      <w:marTop w:val="0"/>
      <w:marBottom w:val="0"/>
      <w:divBdr>
        <w:top w:val="none" w:sz="0" w:space="0" w:color="auto"/>
        <w:left w:val="none" w:sz="0" w:space="0" w:color="auto"/>
        <w:bottom w:val="none" w:sz="0" w:space="0" w:color="auto"/>
        <w:right w:val="none" w:sz="0" w:space="0" w:color="auto"/>
      </w:divBdr>
      <w:divsChild>
        <w:div w:id="1083143749">
          <w:marLeft w:val="288"/>
          <w:marRight w:val="0"/>
          <w:marTop w:val="86"/>
          <w:marBottom w:val="0"/>
          <w:divBdr>
            <w:top w:val="none" w:sz="0" w:space="0" w:color="auto"/>
            <w:left w:val="none" w:sz="0" w:space="0" w:color="auto"/>
            <w:bottom w:val="none" w:sz="0" w:space="0" w:color="auto"/>
            <w:right w:val="none" w:sz="0" w:space="0" w:color="auto"/>
          </w:divBdr>
        </w:div>
        <w:div w:id="584533218">
          <w:marLeft w:val="994"/>
          <w:marRight w:val="0"/>
          <w:marTop w:val="86"/>
          <w:marBottom w:val="0"/>
          <w:divBdr>
            <w:top w:val="none" w:sz="0" w:space="0" w:color="auto"/>
            <w:left w:val="none" w:sz="0" w:space="0" w:color="auto"/>
            <w:bottom w:val="none" w:sz="0" w:space="0" w:color="auto"/>
            <w:right w:val="none" w:sz="0" w:space="0" w:color="auto"/>
          </w:divBdr>
        </w:div>
      </w:divsChild>
    </w:div>
    <w:div w:id="653531092">
      <w:bodyDiv w:val="1"/>
      <w:marLeft w:val="0"/>
      <w:marRight w:val="0"/>
      <w:marTop w:val="0"/>
      <w:marBottom w:val="0"/>
      <w:divBdr>
        <w:top w:val="none" w:sz="0" w:space="0" w:color="auto"/>
        <w:left w:val="none" w:sz="0" w:space="0" w:color="auto"/>
        <w:bottom w:val="none" w:sz="0" w:space="0" w:color="auto"/>
        <w:right w:val="none" w:sz="0" w:space="0" w:color="auto"/>
      </w:divBdr>
      <w:divsChild>
        <w:div w:id="1628701274">
          <w:marLeft w:val="288"/>
          <w:marRight w:val="0"/>
          <w:marTop w:val="86"/>
          <w:marBottom w:val="0"/>
          <w:divBdr>
            <w:top w:val="none" w:sz="0" w:space="0" w:color="auto"/>
            <w:left w:val="none" w:sz="0" w:space="0" w:color="auto"/>
            <w:bottom w:val="none" w:sz="0" w:space="0" w:color="auto"/>
            <w:right w:val="none" w:sz="0" w:space="0" w:color="auto"/>
          </w:divBdr>
        </w:div>
        <w:div w:id="487407994">
          <w:marLeft w:val="994"/>
          <w:marRight w:val="0"/>
          <w:marTop w:val="86"/>
          <w:marBottom w:val="0"/>
          <w:divBdr>
            <w:top w:val="none" w:sz="0" w:space="0" w:color="auto"/>
            <w:left w:val="none" w:sz="0" w:space="0" w:color="auto"/>
            <w:bottom w:val="none" w:sz="0" w:space="0" w:color="auto"/>
            <w:right w:val="none" w:sz="0" w:space="0" w:color="auto"/>
          </w:divBdr>
        </w:div>
        <w:div w:id="1953896170">
          <w:marLeft w:val="994"/>
          <w:marRight w:val="0"/>
          <w:marTop w:val="86"/>
          <w:marBottom w:val="0"/>
          <w:divBdr>
            <w:top w:val="none" w:sz="0" w:space="0" w:color="auto"/>
            <w:left w:val="none" w:sz="0" w:space="0" w:color="auto"/>
            <w:bottom w:val="none" w:sz="0" w:space="0" w:color="auto"/>
            <w:right w:val="none" w:sz="0" w:space="0" w:color="auto"/>
          </w:divBdr>
        </w:div>
        <w:div w:id="1099835309">
          <w:marLeft w:val="994"/>
          <w:marRight w:val="0"/>
          <w:marTop w:val="86"/>
          <w:marBottom w:val="0"/>
          <w:divBdr>
            <w:top w:val="none" w:sz="0" w:space="0" w:color="auto"/>
            <w:left w:val="none" w:sz="0" w:space="0" w:color="auto"/>
            <w:bottom w:val="none" w:sz="0" w:space="0" w:color="auto"/>
            <w:right w:val="none" w:sz="0" w:space="0" w:color="auto"/>
          </w:divBdr>
        </w:div>
        <w:div w:id="1652903109">
          <w:marLeft w:val="994"/>
          <w:marRight w:val="0"/>
          <w:marTop w:val="86"/>
          <w:marBottom w:val="0"/>
          <w:divBdr>
            <w:top w:val="none" w:sz="0" w:space="0" w:color="auto"/>
            <w:left w:val="none" w:sz="0" w:space="0" w:color="auto"/>
            <w:bottom w:val="none" w:sz="0" w:space="0" w:color="auto"/>
            <w:right w:val="none" w:sz="0" w:space="0" w:color="auto"/>
          </w:divBdr>
        </w:div>
        <w:div w:id="1458795399">
          <w:marLeft w:val="288"/>
          <w:marRight w:val="0"/>
          <w:marTop w:val="86"/>
          <w:marBottom w:val="0"/>
          <w:divBdr>
            <w:top w:val="none" w:sz="0" w:space="0" w:color="auto"/>
            <w:left w:val="none" w:sz="0" w:space="0" w:color="auto"/>
            <w:bottom w:val="none" w:sz="0" w:space="0" w:color="auto"/>
            <w:right w:val="none" w:sz="0" w:space="0" w:color="auto"/>
          </w:divBdr>
        </w:div>
        <w:div w:id="158927684">
          <w:marLeft w:val="994"/>
          <w:marRight w:val="0"/>
          <w:marTop w:val="86"/>
          <w:marBottom w:val="0"/>
          <w:divBdr>
            <w:top w:val="none" w:sz="0" w:space="0" w:color="auto"/>
            <w:left w:val="none" w:sz="0" w:space="0" w:color="auto"/>
            <w:bottom w:val="none" w:sz="0" w:space="0" w:color="auto"/>
            <w:right w:val="none" w:sz="0" w:space="0" w:color="auto"/>
          </w:divBdr>
        </w:div>
        <w:div w:id="1206869383">
          <w:marLeft w:val="994"/>
          <w:marRight w:val="0"/>
          <w:marTop w:val="86"/>
          <w:marBottom w:val="0"/>
          <w:divBdr>
            <w:top w:val="none" w:sz="0" w:space="0" w:color="auto"/>
            <w:left w:val="none" w:sz="0" w:space="0" w:color="auto"/>
            <w:bottom w:val="none" w:sz="0" w:space="0" w:color="auto"/>
            <w:right w:val="none" w:sz="0" w:space="0" w:color="auto"/>
          </w:divBdr>
        </w:div>
      </w:divsChild>
    </w:div>
    <w:div w:id="668219425">
      <w:bodyDiv w:val="1"/>
      <w:marLeft w:val="0"/>
      <w:marRight w:val="0"/>
      <w:marTop w:val="0"/>
      <w:marBottom w:val="0"/>
      <w:divBdr>
        <w:top w:val="none" w:sz="0" w:space="0" w:color="auto"/>
        <w:left w:val="none" w:sz="0" w:space="0" w:color="auto"/>
        <w:bottom w:val="none" w:sz="0" w:space="0" w:color="auto"/>
        <w:right w:val="none" w:sz="0" w:space="0" w:color="auto"/>
      </w:divBdr>
      <w:divsChild>
        <w:div w:id="549271294">
          <w:marLeft w:val="288"/>
          <w:marRight w:val="0"/>
          <w:marTop w:val="86"/>
          <w:marBottom w:val="0"/>
          <w:divBdr>
            <w:top w:val="none" w:sz="0" w:space="0" w:color="auto"/>
            <w:left w:val="none" w:sz="0" w:space="0" w:color="auto"/>
            <w:bottom w:val="none" w:sz="0" w:space="0" w:color="auto"/>
            <w:right w:val="none" w:sz="0" w:space="0" w:color="auto"/>
          </w:divBdr>
        </w:div>
        <w:div w:id="1356543291">
          <w:marLeft w:val="994"/>
          <w:marRight w:val="0"/>
          <w:marTop w:val="86"/>
          <w:marBottom w:val="0"/>
          <w:divBdr>
            <w:top w:val="none" w:sz="0" w:space="0" w:color="auto"/>
            <w:left w:val="none" w:sz="0" w:space="0" w:color="auto"/>
            <w:bottom w:val="none" w:sz="0" w:space="0" w:color="auto"/>
            <w:right w:val="none" w:sz="0" w:space="0" w:color="auto"/>
          </w:divBdr>
        </w:div>
        <w:div w:id="1617061292">
          <w:marLeft w:val="994"/>
          <w:marRight w:val="0"/>
          <w:marTop w:val="86"/>
          <w:marBottom w:val="0"/>
          <w:divBdr>
            <w:top w:val="none" w:sz="0" w:space="0" w:color="auto"/>
            <w:left w:val="none" w:sz="0" w:space="0" w:color="auto"/>
            <w:bottom w:val="none" w:sz="0" w:space="0" w:color="auto"/>
            <w:right w:val="none" w:sz="0" w:space="0" w:color="auto"/>
          </w:divBdr>
        </w:div>
        <w:div w:id="1909880025">
          <w:marLeft w:val="994"/>
          <w:marRight w:val="0"/>
          <w:marTop w:val="86"/>
          <w:marBottom w:val="0"/>
          <w:divBdr>
            <w:top w:val="none" w:sz="0" w:space="0" w:color="auto"/>
            <w:left w:val="none" w:sz="0" w:space="0" w:color="auto"/>
            <w:bottom w:val="none" w:sz="0" w:space="0" w:color="auto"/>
            <w:right w:val="none" w:sz="0" w:space="0" w:color="auto"/>
          </w:divBdr>
        </w:div>
        <w:div w:id="963581537">
          <w:marLeft w:val="994"/>
          <w:marRight w:val="0"/>
          <w:marTop w:val="86"/>
          <w:marBottom w:val="0"/>
          <w:divBdr>
            <w:top w:val="none" w:sz="0" w:space="0" w:color="auto"/>
            <w:left w:val="none" w:sz="0" w:space="0" w:color="auto"/>
            <w:bottom w:val="none" w:sz="0" w:space="0" w:color="auto"/>
            <w:right w:val="none" w:sz="0" w:space="0" w:color="auto"/>
          </w:divBdr>
        </w:div>
        <w:div w:id="432550300">
          <w:marLeft w:val="288"/>
          <w:marRight w:val="0"/>
          <w:marTop w:val="86"/>
          <w:marBottom w:val="0"/>
          <w:divBdr>
            <w:top w:val="none" w:sz="0" w:space="0" w:color="auto"/>
            <w:left w:val="none" w:sz="0" w:space="0" w:color="auto"/>
            <w:bottom w:val="none" w:sz="0" w:space="0" w:color="auto"/>
            <w:right w:val="none" w:sz="0" w:space="0" w:color="auto"/>
          </w:divBdr>
        </w:div>
        <w:div w:id="1598521020">
          <w:marLeft w:val="994"/>
          <w:marRight w:val="0"/>
          <w:marTop w:val="86"/>
          <w:marBottom w:val="0"/>
          <w:divBdr>
            <w:top w:val="none" w:sz="0" w:space="0" w:color="auto"/>
            <w:left w:val="none" w:sz="0" w:space="0" w:color="auto"/>
            <w:bottom w:val="none" w:sz="0" w:space="0" w:color="auto"/>
            <w:right w:val="none" w:sz="0" w:space="0" w:color="auto"/>
          </w:divBdr>
        </w:div>
        <w:div w:id="1834028111">
          <w:marLeft w:val="994"/>
          <w:marRight w:val="0"/>
          <w:marTop w:val="86"/>
          <w:marBottom w:val="0"/>
          <w:divBdr>
            <w:top w:val="none" w:sz="0" w:space="0" w:color="auto"/>
            <w:left w:val="none" w:sz="0" w:space="0" w:color="auto"/>
            <w:bottom w:val="none" w:sz="0" w:space="0" w:color="auto"/>
            <w:right w:val="none" w:sz="0" w:space="0" w:color="auto"/>
          </w:divBdr>
        </w:div>
        <w:div w:id="993143357">
          <w:marLeft w:val="994"/>
          <w:marRight w:val="0"/>
          <w:marTop w:val="86"/>
          <w:marBottom w:val="0"/>
          <w:divBdr>
            <w:top w:val="none" w:sz="0" w:space="0" w:color="auto"/>
            <w:left w:val="none" w:sz="0" w:space="0" w:color="auto"/>
            <w:bottom w:val="none" w:sz="0" w:space="0" w:color="auto"/>
            <w:right w:val="none" w:sz="0" w:space="0" w:color="auto"/>
          </w:divBdr>
        </w:div>
        <w:div w:id="1570457673">
          <w:marLeft w:val="994"/>
          <w:marRight w:val="0"/>
          <w:marTop w:val="86"/>
          <w:marBottom w:val="0"/>
          <w:divBdr>
            <w:top w:val="none" w:sz="0" w:space="0" w:color="auto"/>
            <w:left w:val="none" w:sz="0" w:space="0" w:color="auto"/>
            <w:bottom w:val="none" w:sz="0" w:space="0" w:color="auto"/>
            <w:right w:val="none" w:sz="0" w:space="0" w:color="auto"/>
          </w:divBdr>
        </w:div>
        <w:div w:id="176963497">
          <w:marLeft w:val="994"/>
          <w:marRight w:val="0"/>
          <w:marTop w:val="86"/>
          <w:marBottom w:val="0"/>
          <w:divBdr>
            <w:top w:val="none" w:sz="0" w:space="0" w:color="auto"/>
            <w:left w:val="none" w:sz="0" w:space="0" w:color="auto"/>
            <w:bottom w:val="none" w:sz="0" w:space="0" w:color="auto"/>
            <w:right w:val="none" w:sz="0" w:space="0" w:color="auto"/>
          </w:divBdr>
        </w:div>
        <w:div w:id="1384983182">
          <w:marLeft w:val="994"/>
          <w:marRight w:val="0"/>
          <w:marTop w:val="86"/>
          <w:marBottom w:val="0"/>
          <w:divBdr>
            <w:top w:val="none" w:sz="0" w:space="0" w:color="auto"/>
            <w:left w:val="none" w:sz="0" w:space="0" w:color="auto"/>
            <w:bottom w:val="none" w:sz="0" w:space="0" w:color="auto"/>
            <w:right w:val="none" w:sz="0" w:space="0" w:color="auto"/>
          </w:divBdr>
        </w:div>
      </w:divsChild>
    </w:div>
    <w:div w:id="895825056">
      <w:bodyDiv w:val="1"/>
      <w:marLeft w:val="0"/>
      <w:marRight w:val="0"/>
      <w:marTop w:val="0"/>
      <w:marBottom w:val="0"/>
      <w:divBdr>
        <w:top w:val="none" w:sz="0" w:space="0" w:color="auto"/>
        <w:left w:val="none" w:sz="0" w:space="0" w:color="auto"/>
        <w:bottom w:val="none" w:sz="0" w:space="0" w:color="auto"/>
        <w:right w:val="none" w:sz="0" w:space="0" w:color="auto"/>
      </w:divBdr>
    </w:div>
    <w:div w:id="1021784563">
      <w:bodyDiv w:val="1"/>
      <w:marLeft w:val="0"/>
      <w:marRight w:val="0"/>
      <w:marTop w:val="0"/>
      <w:marBottom w:val="0"/>
      <w:divBdr>
        <w:top w:val="none" w:sz="0" w:space="0" w:color="auto"/>
        <w:left w:val="none" w:sz="0" w:space="0" w:color="auto"/>
        <w:bottom w:val="none" w:sz="0" w:space="0" w:color="auto"/>
        <w:right w:val="none" w:sz="0" w:space="0" w:color="auto"/>
      </w:divBdr>
    </w:div>
    <w:div w:id="1095251013">
      <w:bodyDiv w:val="1"/>
      <w:marLeft w:val="0"/>
      <w:marRight w:val="0"/>
      <w:marTop w:val="0"/>
      <w:marBottom w:val="0"/>
      <w:divBdr>
        <w:top w:val="none" w:sz="0" w:space="0" w:color="auto"/>
        <w:left w:val="none" w:sz="0" w:space="0" w:color="auto"/>
        <w:bottom w:val="none" w:sz="0" w:space="0" w:color="auto"/>
        <w:right w:val="none" w:sz="0" w:space="0" w:color="auto"/>
      </w:divBdr>
      <w:divsChild>
        <w:div w:id="1353992205">
          <w:marLeft w:val="288"/>
          <w:marRight w:val="0"/>
          <w:marTop w:val="86"/>
          <w:marBottom w:val="0"/>
          <w:divBdr>
            <w:top w:val="none" w:sz="0" w:space="0" w:color="auto"/>
            <w:left w:val="none" w:sz="0" w:space="0" w:color="auto"/>
            <w:bottom w:val="none" w:sz="0" w:space="0" w:color="auto"/>
            <w:right w:val="none" w:sz="0" w:space="0" w:color="auto"/>
          </w:divBdr>
        </w:div>
        <w:div w:id="607855860">
          <w:marLeft w:val="994"/>
          <w:marRight w:val="0"/>
          <w:marTop w:val="86"/>
          <w:marBottom w:val="0"/>
          <w:divBdr>
            <w:top w:val="none" w:sz="0" w:space="0" w:color="auto"/>
            <w:left w:val="none" w:sz="0" w:space="0" w:color="auto"/>
            <w:bottom w:val="none" w:sz="0" w:space="0" w:color="auto"/>
            <w:right w:val="none" w:sz="0" w:space="0" w:color="auto"/>
          </w:divBdr>
        </w:div>
        <w:div w:id="1809081506">
          <w:marLeft w:val="288"/>
          <w:marRight w:val="0"/>
          <w:marTop w:val="86"/>
          <w:marBottom w:val="0"/>
          <w:divBdr>
            <w:top w:val="none" w:sz="0" w:space="0" w:color="auto"/>
            <w:left w:val="none" w:sz="0" w:space="0" w:color="auto"/>
            <w:bottom w:val="none" w:sz="0" w:space="0" w:color="auto"/>
            <w:right w:val="none" w:sz="0" w:space="0" w:color="auto"/>
          </w:divBdr>
        </w:div>
        <w:div w:id="416444475">
          <w:marLeft w:val="994"/>
          <w:marRight w:val="0"/>
          <w:marTop w:val="86"/>
          <w:marBottom w:val="0"/>
          <w:divBdr>
            <w:top w:val="none" w:sz="0" w:space="0" w:color="auto"/>
            <w:left w:val="none" w:sz="0" w:space="0" w:color="auto"/>
            <w:bottom w:val="none" w:sz="0" w:space="0" w:color="auto"/>
            <w:right w:val="none" w:sz="0" w:space="0" w:color="auto"/>
          </w:divBdr>
        </w:div>
        <w:div w:id="807674570">
          <w:marLeft w:val="288"/>
          <w:marRight w:val="0"/>
          <w:marTop w:val="86"/>
          <w:marBottom w:val="0"/>
          <w:divBdr>
            <w:top w:val="none" w:sz="0" w:space="0" w:color="auto"/>
            <w:left w:val="none" w:sz="0" w:space="0" w:color="auto"/>
            <w:bottom w:val="none" w:sz="0" w:space="0" w:color="auto"/>
            <w:right w:val="none" w:sz="0" w:space="0" w:color="auto"/>
          </w:divBdr>
        </w:div>
        <w:div w:id="1164932412">
          <w:marLeft w:val="994"/>
          <w:marRight w:val="0"/>
          <w:marTop w:val="86"/>
          <w:marBottom w:val="0"/>
          <w:divBdr>
            <w:top w:val="none" w:sz="0" w:space="0" w:color="auto"/>
            <w:left w:val="none" w:sz="0" w:space="0" w:color="auto"/>
            <w:bottom w:val="none" w:sz="0" w:space="0" w:color="auto"/>
            <w:right w:val="none" w:sz="0" w:space="0" w:color="auto"/>
          </w:divBdr>
        </w:div>
        <w:div w:id="342245986">
          <w:marLeft w:val="994"/>
          <w:marRight w:val="0"/>
          <w:marTop w:val="86"/>
          <w:marBottom w:val="0"/>
          <w:divBdr>
            <w:top w:val="none" w:sz="0" w:space="0" w:color="auto"/>
            <w:left w:val="none" w:sz="0" w:space="0" w:color="auto"/>
            <w:bottom w:val="none" w:sz="0" w:space="0" w:color="auto"/>
            <w:right w:val="none" w:sz="0" w:space="0" w:color="auto"/>
          </w:divBdr>
        </w:div>
        <w:div w:id="1882161095">
          <w:marLeft w:val="288"/>
          <w:marRight w:val="0"/>
          <w:marTop w:val="86"/>
          <w:marBottom w:val="0"/>
          <w:divBdr>
            <w:top w:val="none" w:sz="0" w:space="0" w:color="auto"/>
            <w:left w:val="none" w:sz="0" w:space="0" w:color="auto"/>
            <w:bottom w:val="none" w:sz="0" w:space="0" w:color="auto"/>
            <w:right w:val="none" w:sz="0" w:space="0" w:color="auto"/>
          </w:divBdr>
        </w:div>
        <w:div w:id="1759206868">
          <w:marLeft w:val="994"/>
          <w:marRight w:val="0"/>
          <w:marTop w:val="86"/>
          <w:marBottom w:val="0"/>
          <w:divBdr>
            <w:top w:val="none" w:sz="0" w:space="0" w:color="auto"/>
            <w:left w:val="none" w:sz="0" w:space="0" w:color="auto"/>
            <w:bottom w:val="none" w:sz="0" w:space="0" w:color="auto"/>
            <w:right w:val="none" w:sz="0" w:space="0" w:color="auto"/>
          </w:divBdr>
        </w:div>
        <w:div w:id="2104907975">
          <w:marLeft w:val="994"/>
          <w:marRight w:val="0"/>
          <w:marTop w:val="86"/>
          <w:marBottom w:val="0"/>
          <w:divBdr>
            <w:top w:val="none" w:sz="0" w:space="0" w:color="auto"/>
            <w:left w:val="none" w:sz="0" w:space="0" w:color="auto"/>
            <w:bottom w:val="none" w:sz="0" w:space="0" w:color="auto"/>
            <w:right w:val="none" w:sz="0" w:space="0" w:color="auto"/>
          </w:divBdr>
        </w:div>
        <w:div w:id="642781840">
          <w:marLeft w:val="288"/>
          <w:marRight w:val="0"/>
          <w:marTop w:val="86"/>
          <w:marBottom w:val="0"/>
          <w:divBdr>
            <w:top w:val="none" w:sz="0" w:space="0" w:color="auto"/>
            <w:left w:val="none" w:sz="0" w:space="0" w:color="auto"/>
            <w:bottom w:val="none" w:sz="0" w:space="0" w:color="auto"/>
            <w:right w:val="none" w:sz="0" w:space="0" w:color="auto"/>
          </w:divBdr>
        </w:div>
        <w:div w:id="628896339">
          <w:marLeft w:val="994"/>
          <w:marRight w:val="0"/>
          <w:marTop w:val="86"/>
          <w:marBottom w:val="0"/>
          <w:divBdr>
            <w:top w:val="none" w:sz="0" w:space="0" w:color="auto"/>
            <w:left w:val="none" w:sz="0" w:space="0" w:color="auto"/>
            <w:bottom w:val="none" w:sz="0" w:space="0" w:color="auto"/>
            <w:right w:val="none" w:sz="0" w:space="0" w:color="auto"/>
          </w:divBdr>
        </w:div>
      </w:divsChild>
    </w:div>
    <w:div w:id="1517234554">
      <w:bodyDiv w:val="1"/>
      <w:marLeft w:val="0"/>
      <w:marRight w:val="0"/>
      <w:marTop w:val="0"/>
      <w:marBottom w:val="0"/>
      <w:divBdr>
        <w:top w:val="none" w:sz="0" w:space="0" w:color="auto"/>
        <w:left w:val="none" w:sz="0" w:space="0" w:color="auto"/>
        <w:bottom w:val="none" w:sz="0" w:space="0" w:color="auto"/>
        <w:right w:val="none" w:sz="0" w:space="0" w:color="auto"/>
      </w:divBdr>
      <w:divsChild>
        <w:div w:id="270212297">
          <w:marLeft w:val="994"/>
          <w:marRight w:val="0"/>
          <w:marTop w:val="86"/>
          <w:marBottom w:val="0"/>
          <w:divBdr>
            <w:top w:val="none" w:sz="0" w:space="0" w:color="auto"/>
            <w:left w:val="none" w:sz="0" w:space="0" w:color="auto"/>
            <w:bottom w:val="none" w:sz="0" w:space="0" w:color="auto"/>
            <w:right w:val="none" w:sz="0" w:space="0" w:color="auto"/>
          </w:divBdr>
        </w:div>
        <w:div w:id="390735177">
          <w:marLeft w:val="994"/>
          <w:marRight w:val="0"/>
          <w:marTop w:val="86"/>
          <w:marBottom w:val="0"/>
          <w:divBdr>
            <w:top w:val="none" w:sz="0" w:space="0" w:color="auto"/>
            <w:left w:val="none" w:sz="0" w:space="0" w:color="auto"/>
            <w:bottom w:val="none" w:sz="0" w:space="0" w:color="auto"/>
            <w:right w:val="none" w:sz="0" w:space="0" w:color="auto"/>
          </w:divBdr>
        </w:div>
        <w:div w:id="1046024071">
          <w:marLeft w:val="994"/>
          <w:marRight w:val="0"/>
          <w:marTop w:val="86"/>
          <w:marBottom w:val="0"/>
          <w:divBdr>
            <w:top w:val="none" w:sz="0" w:space="0" w:color="auto"/>
            <w:left w:val="none" w:sz="0" w:space="0" w:color="auto"/>
            <w:bottom w:val="none" w:sz="0" w:space="0" w:color="auto"/>
            <w:right w:val="none" w:sz="0" w:space="0" w:color="auto"/>
          </w:divBdr>
        </w:div>
        <w:div w:id="1901746344">
          <w:marLeft w:val="994"/>
          <w:marRight w:val="0"/>
          <w:marTop w:val="86"/>
          <w:marBottom w:val="0"/>
          <w:divBdr>
            <w:top w:val="none" w:sz="0" w:space="0" w:color="auto"/>
            <w:left w:val="none" w:sz="0" w:space="0" w:color="auto"/>
            <w:bottom w:val="none" w:sz="0" w:space="0" w:color="auto"/>
            <w:right w:val="none" w:sz="0" w:space="0" w:color="auto"/>
          </w:divBdr>
        </w:div>
        <w:div w:id="613639566">
          <w:marLeft w:val="994"/>
          <w:marRight w:val="0"/>
          <w:marTop w:val="86"/>
          <w:marBottom w:val="0"/>
          <w:divBdr>
            <w:top w:val="none" w:sz="0" w:space="0" w:color="auto"/>
            <w:left w:val="none" w:sz="0" w:space="0" w:color="auto"/>
            <w:bottom w:val="none" w:sz="0" w:space="0" w:color="auto"/>
            <w:right w:val="none" w:sz="0" w:space="0" w:color="auto"/>
          </w:divBdr>
        </w:div>
        <w:div w:id="987562647">
          <w:marLeft w:val="994"/>
          <w:marRight w:val="0"/>
          <w:marTop w:val="86"/>
          <w:marBottom w:val="0"/>
          <w:divBdr>
            <w:top w:val="none" w:sz="0" w:space="0" w:color="auto"/>
            <w:left w:val="none" w:sz="0" w:space="0" w:color="auto"/>
            <w:bottom w:val="none" w:sz="0" w:space="0" w:color="auto"/>
            <w:right w:val="none" w:sz="0" w:space="0" w:color="auto"/>
          </w:divBdr>
        </w:div>
        <w:div w:id="760493145">
          <w:marLeft w:val="994"/>
          <w:marRight w:val="0"/>
          <w:marTop w:val="86"/>
          <w:marBottom w:val="0"/>
          <w:divBdr>
            <w:top w:val="none" w:sz="0" w:space="0" w:color="auto"/>
            <w:left w:val="none" w:sz="0" w:space="0" w:color="auto"/>
            <w:bottom w:val="none" w:sz="0" w:space="0" w:color="auto"/>
            <w:right w:val="none" w:sz="0" w:space="0" w:color="auto"/>
          </w:divBdr>
        </w:div>
      </w:divsChild>
    </w:div>
    <w:div w:id="1556312257">
      <w:bodyDiv w:val="1"/>
      <w:marLeft w:val="0"/>
      <w:marRight w:val="0"/>
      <w:marTop w:val="0"/>
      <w:marBottom w:val="0"/>
      <w:divBdr>
        <w:top w:val="none" w:sz="0" w:space="0" w:color="auto"/>
        <w:left w:val="none" w:sz="0" w:space="0" w:color="auto"/>
        <w:bottom w:val="none" w:sz="0" w:space="0" w:color="auto"/>
        <w:right w:val="none" w:sz="0" w:space="0" w:color="auto"/>
      </w:divBdr>
      <w:divsChild>
        <w:div w:id="1914587362">
          <w:marLeft w:val="288"/>
          <w:marRight w:val="0"/>
          <w:marTop w:val="86"/>
          <w:marBottom w:val="0"/>
          <w:divBdr>
            <w:top w:val="none" w:sz="0" w:space="0" w:color="auto"/>
            <w:left w:val="none" w:sz="0" w:space="0" w:color="auto"/>
            <w:bottom w:val="none" w:sz="0" w:space="0" w:color="auto"/>
            <w:right w:val="none" w:sz="0" w:space="0" w:color="auto"/>
          </w:divBdr>
        </w:div>
        <w:div w:id="1144128936">
          <w:marLeft w:val="994"/>
          <w:marRight w:val="0"/>
          <w:marTop w:val="86"/>
          <w:marBottom w:val="0"/>
          <w:divBdr>
            <w:top w:val="none" w:sz="0" w:space="0" w:color="auto"/>
            <w:left w:val="none" w:sz="0" w:space="0" w:color="auto"/>
            <w:bottom w:val="none" w:sz="0" w:space="0" w:color="auto"/>
            <w:right w:val="none" w:sz="0" w:space="0" w:color="auto"/>
          </w:divBdr>
        </w:div>
        <w:div w:id="1748842453">
          <w:marLeft w:val="994"/>
          <w:marRight w:val="0"/>
          <w:marTop w:val="86"/>
          <w:marBottom w:val="0"/>
          <w:divBdr>
            <w:top w:val="none" w:sz="0" w:space="0" w:color="auto"/>
            <w:left w:val="none" w:sz="0" w:space="0" w:color="auto"/>
            <w:bottom w:val="none" w:sz="0" w:space="0" w:color="auto"/>
            <w:right w:val="none" w:sz="0" w:space="0" w:color="auto"/>
          </w:divBdr>
        </w:div>
        <w:div w:id="1271473010">
          <w:marLeft w:val="288"/>
          <w:marRight w:val="0"/>
          <w:marTop w:val="86"/>
          <w:marBottom w:val="0"/>
          <w:divBdr>
            <w:top w:val="none" w:sz="0" w:space="0" w:color="auto"/>
            <w:left w:val="none" w:sz="0" w:space="0" w:color="auto"/>
            <w:bottom w:val="none" w:sz="0" w:space="0" w:color="auto"/>
            <w:right w:val="none" w:sz="0" w:space="0" w:color="auto"/>
          </w:divBdr>
        </w:div>
        <w:div w:id="2052143418">
          <w:marLeft w:val="994"/>
          <w:marRight w:val="0"/>
          <w:marTop w:val="86"/>
          <w:marBottom w:val="0"/>
          <w:divBdr>
            <w:top w:val="none" w:sz="0" w:space="0" w:color="auto"/>
            <w:left w:val="none" w:sz="0" w:space="0" w:color="auto"/>
            <w:bottom w:val="none" w:sz="0" w:space="0" w:color="auto"/>
            <w:right w:val="none" w:sz="0" w:space="0" w:color="auto"/>
          </w:divBdr>
        </w:div>
        <w:div w:id="1907370753">
          <w:marLeft w:val="994"/>
          <w:marRight w:val="0"/>
          <w:marTop w:val="86"/>
          <w:marBottom w:val="0"/>
          <w:divBdr>
            <w:top w:val="none" w:sz="0" w:space="0" w:color="auto"/>
            <w:left w:val="none" w:sz="0" w:space="0" w:color="auto"/>
            <w:bottom w:val="none" w:sz="0" w:space="0" w:color="auto"/>
            <w:right w:val="none" w:sz="0" w:space="0" w:color="auto"/>
          </w:divBdr>
        </w:div>
        <w:div w:id="2037077762">
          <w:marLeft w:val="288"/>
          <w:marRight w:val="0"/>
          <w:marTop w:val="86"/>
          <w:marBottom w:val="0"/>
          <w:divBdr>
            <w:top w:val="none" w:sz="0" w:space="0" w:color="auto"/>
            <w:left w:val="none" w:sz="0" w:space="0" w:color="auto"/>
            <w:bottom w:val="none" w:sz="0" w:space="0" w:color="auto"/>
            <w:right w:val="none" w:sz="0" w:space="0" w:color="auto"/>
          </w:divBdr>
        </w:div>
        <w:div w:id="8072708">
          <w:marLeft w:val="994"/>
          <w:marRight w:val="0"/>
          <w:marTop w:val="86"/>
          <w:marBottom w:val="0"/>
          <w:divBdr>
            <w:top w:val="none" w:sz="0" w:space="0" w:color="auto"/>
            <w:left w:val="none" w:sz="0" w:space="0" w:color="auto"/>
            <w:bottom w:val="none" w:sz="0" w:space="0" w:color="auto"/>
            <w:right w:val="none" w:sz="0" w:space="0" w:color="auto"/>
          </w:divBdr>
        </w:div>
        <w:div w:id="981159100">
          <w:marLeft w:val="994"/>
          <w:marRight w:val="0"/>
          <w:marTop w:val="86"/>
          <w:marBottom w:val="0"/>
          <w:divBdr>
            <w:top w:val="none" w:sz="0" w:space="0" w:color="auto"/>
            <w:left w:val="none" w:sz="0" w:space="0" w:color="auto"/>
            <w:bottom w:val="none" w:sz="0" w:space="0" w:color="auto"/>
            <w:right w:val="none" w:sz="0" w:space="0" w:color="auto"/>
          </w:divBdr>
        </w:div>
      </w:divsChild>
    </w:div>
    <w:div w:id="1739326270">
      <w:bodyDiv w:val="1"/>
      <w:marLeft w:val="0"/>
      <w:marRight w:val="0"/>
      <w:marTop w:val="0"/>
      <w:marBottom w:val="0"/>
      <w:divBdr>
        <w:top w:val="none" w:sz="0" w:space="0" w:color="auto"/>
        <w:left w:val="none" w:sz="0" w:space="0" w:color="auto"/>
        <w:bottom w:val="none" w:sz="0" w:space="0" w:color="auto"/>
        <w:right w:val="none" w:sz="0" w:space="0" w:color="auto"/>
      </w:divBdr>
      <w:divsChild>
        <w:div w:id="1915044581">
          <w:marLeft w:val="288"/>
          <w:marRight w:val="0"/>
          <w:marTop w:val="82"/>
          <w:marBottom w:val="0"/>
          <w:divBdr>
            <w:top w:val="none" w:sz="0" w:space="0" w:color="auto"/>
            <w:left w:val="none" w:sz="0" w:space="0" w:color="auto"/>
            <w:bottom w:val="none" w:sz="0" w:space="0" w:color="auto"/>
            <w:right w:val="none" w:sz="0" w:space="0" w:color="auto"/>
          </w:divBdr>
        </w:div>
        <w:div w:id="662395014">
          <w:marLeft w:val="994"/>
          <w:marRight w:val="0"/>
          <w:marTop w:val="82"/>
          <w:marBottom w:val="0"/>
          <w:divBdr>
            <w:top w:val="none" w:sz="0" w:space="0" w:color="auto"/>
            <w:left w:val="none" w:sz="0" w:space="0" w:color="auto"/>
            <w:bottom w:val="none" w:sz="0" w:space="0" w:color="auto"/>
            <w:right w:val="none" w:sz="0" w:space="0" w:color="auto"/>
          </w:divBdr>
        </w:div>
        <w:div w:id="232936529">
          <w:marLeft w:val="994"/>
          <w:marRight w:val="0"/>
          <w:marTop w:val="82"/>
          <w:marBottom w:val="0"/>
          <w:divBdr>
            <w:top w:val="none" w:sz="0" w:space="0" w:color="auto"/>
            <w:left w:val="none" w:sz="0" w:space="0" w:color="auto"/>
            <w:bottom w:val="none" w:sz="0" w:space="0" w:color="auto"/>
            <w:right w:val="none" w:sz="0" w:space="0" w:color="auto"/>
          </w:divBdr>
        </w:div>
        <w:div w:id="1508207689">
          <w:marLeft w:val="994"/>
          <w:marRight w:val="0"/>
          <w:marTop w:val="82"/>
          <w:marBottom w:val="0"/>
          <w:divBdr>
            <w:top w:val="none" w:sz="0" w:space="0" w:color="auto"/>
            <w:left w:val="none" w:sz="0" w:space="0" w:color="auto"/>
            <w:bottom w:val="none" w:sz="0" w:space="0" w:color="auto"/>
            <w:right w:val="none" w:sz="0" w:space="0" w:color="auto"/>
          </w:divBdr>
        </w:div>
      </w:divsChild>
    </w:div>
    <w:div w:id="1827626256">
      <w:bodyDiv w:val="1"/>
      <w:marLeft w:val="0"/>
      <w:marRight w:val="0"/>
      <w:marTop w:val="0"/>
      <w:marBottom w:val="0"/>
      <w:divBdr>
        <w:top w:val="none" w:sz="0" w:space="0" w:color="auto"/>
        <w:left w:val="none" w:sz="0" w:space="0" w:color="auto"/>
        <w:bottom w:val="none" w:sz="0" w:space="0" w:color="auto"/>
        <w:right w:val="none" w:sz="0" w:space="0" w:color="auto"/>
      </w:divBdr>
    </w:div>
    <w:div w:id="1921601340">
      <w:bodyDiv w:val="1"/>
      <w:marLeft w:val="0"/>
      <w:marRight w:val="0"/>
      <w:marTop w:val="0"/>
      <w:marBottom w:val="0"/>
      <w:divBdr>
        <w:top w:val="none" w:sz="0" w:space="0" w:color="auto"/>
        <w:left w:val="none" w:sz="0" w:space="0" w:color="auto"/>
        <w:bottom w:val="none" w:sz="0" w:space="0" w:color="auto"/>
        <w:right w:val="none" w:sz="0" w:space="0" w:color="auto"/>
      </w:divBdr>
      <w:divsChild>
        <w:div w:id="484972308">
          <w:marLeft w:val="288"/>
          <w:marRight w:val="0"/>
          <w:marTop w:val="86"/>
          <w:marBottom w:val="0"/>
          <w:divBdr>
            <w:top w:val="none" w:sz="0" w:space="0" w:color="auto"/>
            <w:left w:val="none" w:sz="0" w:space="0" w:color="auto"/>
            <w:bottom w:val="none" w:sz="0" w:space="0" w:color="auto"/>
            <w:right w:val="none" w:sz="0" w:space="0" w:color="auto"/>
          </w:divBdr>
        </w:div>
        <w:div w:id="545069131">
          <w:marLeft w:val="994"/>
          <w:marRight w:val="0"/>
          <w:marTop w:val="86"/>
          <w:marBottom w:val="0"/>
          <w:divBdr>
            <w:top w:val="none" w:sz="0" w:space="0" w:color="auto"/>
            <w:left w:val="none" w:sz="0" w:space="0" w:color="auto"/>
            <w:bottom w:val="none" w:sz="0" w:space="0" w:color="auto"/>
            <w:right w:val="none" w:sz="0" w:space="0" w:color="auto"/>
          </w:divBdr>
        </w:div>
      </w:divsChild>
    </w:div>
    <w:div w:id="1998997340">
      <w:bodyDiv w:val="1"/>
      <w:marLeft w:val="0"/>
      <w:marRight w:val="0"/>
      <w:marTop w:val="0"/>
      <w:marBottom w:val="0"/>
      <w:divBdr>
        <w:top w:val="none" w:sz="0" w:space="0" w:color="auto"/>
        <w:left w:val="none" w:sz="0" w:space="0" w:color="auto"/>
        <w:bottom w:val="none" w:sz="0" w:space="0" w:color="auto"/>
        <w:right w:val="none" w:sz="0" w:space="0" w:color="auto"/>
      </w:divBdr>
      <w:divsChild>
        <w:div w:id="1963606911">
          <w:marLeft w:val="288"/>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omments" Target="comments.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3073C-8BEB-48E0-87CC-E5ABBCCD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20969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cp:lastModifiedBy>USTECOX</cp:lastModifiedBy>
  <cp:revision>3</cp:revision>
  <dcterms:created xsi:type="dcterms:W3CDTF">2013-05-24T17:54:00Z</dcterms:created>
  <dcterms:modified xsi:type="dcterms:W3CDTF">2013-05-24T17:56:00Z</dcterms:modified>
</cp:coreProperties>
</file>
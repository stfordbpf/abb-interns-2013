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04" w:rsidRDefault="009C04CB" w:rsidP="00B24604">
      <w:pPr>
        <w:spacing w:before="120" w:after="120"/>
        <w:jc w:val="center"/>
        <w:rPr>
          <w:b/>
        </w:rPr>
      </w:pPr>
      <w:ins w:id="0" w:author="Raymond Crow" w:date="2013-06-26T16:44:00Z">
        <w:r>
          <w:rPr>
            <w:b/>
          </w:rPr>
          <w:t>CODE REVIEW PROCESS AND PROCEDURES</w:t>
        </w:r>
      </w:ins>
    </w:p>
    <w:p w:rsidR="00B24604" w:rsidRDefault="00B24604" w:rsidP="00B24604">
      <w:pPr>
        <w:spacing w:before="120" w:after="120"/>
        <w:rPr>
          <w:b/>
        </w:rPr>
      </w:pPr>
      <w:r>
        <w:rPr>
          <w:b/>
        </w:rPr>
        <w:t>Purpose</w:t>
      </w:r>
    </w:p>
    <w:p w:rsidR="002E174E" w:rsidRDefault="00DC73EB">
      <w:r>
        <w:t>This document describes</w:t>
      </w:r>
      <w:r w:rsidR="00570CCA">
        <w:t xml:space="preserve"> </w:t>
      </w:r>
      <w:r w:rsidR="001029E7">
        <w:t xml:space="preserve">what and </w:t>
      </w:r>
      <w:r w:rsidR="00570CCA">
        <w:t xml:space="preserve">how </w:t>
      </w:r>
      <w:r w:rsidR="001029E7">
        <w:t xml:space="preserve">ABB </w:t>
      </w:r>
      <w:r w:rsidR="004442B3">
        <w:t xml:space="preserve">Bartlesville </w:t>
      </w:r>
      <w:r w:rsidR="001029E7">
        <w:t>code review process shall be accomplished</w:t>
      </w:r>
      <w:r>
        <w:t xml:space="preserve">.  </w:t>
      </w:r>
      <w:r w:rsidR="007E50E9">
        <w:t>Code review is a tool used to improve software quality by finding and fixing errors early in the development process.  The review checklist</w:t>
      </w:r>
      <w:r w:rsidR="00184D66">
        <w:t xml:space="preserve"> </w:t>
      </w:r>
      <w:r w:rsidR="007E50E9">
        <w:t>will help reviewer to analyze source code.</w:t>
      </w:r>
      <w:r w:rsidR="00CD430C">
        <w:t xml:space="preserve"> The process supports 2 different type</w:t>
      </w:r>
      <w:r w:rsidR="004442B3">
        <w:t>s</w:t>
      </w:r>
      <w:r w:rsidR="00CD430C">
        <w:t xml:space="preserve"> of code reviews: 1) Table Top Code Review and 2) </w:t>
      </w:r>
      <w:r w:rsidR="00CE1498">
        <w:t xml:space="preserve">Peer </w:t>
      </w:r>
      <w:r w:rsidR="00CD430C">
        <w:t>Over-</w:t>
      </w:r>
      <w:r w:rsidR="00CE1498">
        <w:t>T</w:t>
      </w:r>
      <w:r w:rsidR="00CD430C">
        <w:t>he-</w:t>
      </w:r>
      <w:r w:rsidR="00CE1498">
        <w:t>S</w:t>
      </w:r>
      <w:r w:rsidR="00CD430C">
        <w:t xml:space="preserve">houlder Code Review.  </w:t>
      </w:r>
    </w:p>
    <w:p w:rsidR="00806EAB" w:rsidRDefault="00806EAB"/>
    <w:p w:rsidR="00806EAB" w:rsidRDefault="00806EAB">
      <w:r>
        <w:t>The Table Top Code review is a formal</w:t>
      </w:r>
      <w:r w:rsidR="00CE1498">
        <w:t>ly</w:t>
      </w:r>
      <w:r>
        <w:t xml:space="preserve"> planned sit-down review.  The process that shall be adhered to </w:t>
      </w:r>
      <w:r w:rsidR="00CE1498">
        <w:t>as</w:t>
      </w:r>
      <w:r>
        <w:t xml:space="preserve"> </w:t>
      </w:r>
      <w:r w:rsidR="00D73A66">
        <w:t xml:space="preserve">defined </w:t>
      </w:r>
      <w:r w:rsidR="00CE1498">
        <w:t>below</w:t>
      </w:r>
      <w:r w:rsidR="00D73A66">
        <w:t>.</w:t>
      </w:r>
      <w:r>
        <w:t xml:space="preserve"> </w:t>
      </w:r>
    </w:p>
    <w:p w:rsidR="00D73A66" w:rsidRDefault="00D73A66" w:rsidP="009E7A33">
      <w:pPr>
        <w:jc w:val="both"/>
      </w:pPr>
    </w:p>
    <w:p w:rsidR="00B24604" w:rsidRDefault="00806EAB" w:rsidP="00A328B4">
      <w:pPr>
        <w:spacing w:before="120" w:after="120"/>
        <w:ind w:left="360"/>
        <w:rPr>
          <w:b/>
        </w:rPr>
      </w:pPr>
      <w:r>
        <w:rPr>
          <w:b/>
        </w:rPr>
        <w:t xml:space="preserve">Table Top Code Review </w:t>
      </w:r>
      <w:r w:rsidR="007E50E9">
        <w:rPr>
          <w:b/>
        </w:rPr>
        <w:t>Process</w:t>
      </w:r>
      <w:r w:rsidR="00B24604">
        <w:rPr>
          <w:b/>
        </w:rPr>
        <w:t>:</w:t>
      </w:r>
    </w:p>
    <w:p w:rsidR="00732EEE" w:rsidRDefault="00732EEE" w:rsidP="00CE1498">
      <w:pPr>
        <w:numPr>
          <w:ilvl w:val="0"/>
          <w:numId w:val="38"/>
        </w:numPr>
      </w:pPr>
      <w:r>
        <w:t>Minimum of 2 reviewers.</w:t>
      </w:r>
    </w:p>
    <w:p w:rsidR="00E6179B" w:rsidRDefault="00E6179B" w:rsidP="00CE1498">
      <w:pPr>
        <w:numPr>
          <w:ilvl w:val="0"/>
          <w:numId w:val="38"/>
        </w:numPr>
      </w:pPr>
      <w:r>
        <w:t>Code shall be place under configuration control using shelving (TFS based code).</w:t>
      </w:r>
    </w:p>
    <w:p w:rsidR="00C91076" w:rsidRDefault="00C91076" w:rsidP="00CE1498">
      <w:pPr>
        <w:numPr>
          <w:ilvl w:val="0"/>
          <w:numId w:val="38"/>
        </w:numPr>
      </w:pPr>
      <w:r>
        <w:t>Source code</w:t>
      </w:r>
      <w:ins w:id="1" w:author="Raymond Crow" w:date="2013-06-26T16:25:00Z">
        <w:r w:rsidR="00A12983">
          <w:t xml:space="preserve">, </w:t>
        </w:r>
      </w:ins>
      <w:del w:id="2" w:author="Raymond Crow" w:date="2013-06-26T16:25:00Z">
        <w:r w:rsidDel="00A12983">
          <w:delText xml:space="preserve"> and</w:delText>
        </w:r>
      </w:del>
      <w:r>
        <w:t xml:space="preserve"> </w:t>
      </w:r>
      <w:ins w:id="3" w:author="Raymond Crow" w:date="2013-06-26T16:16:00Z">
        <w:r w:rsidR="00A328B4">
          <w:t>Code R</w:t>
        </w:r>
      </w:ins>
      <w:del w:id="4" w:author="Raymond Crow" w:date="2013-06-26T16:16:00Z">
        <w:r w:rsidR="00D73A66" w:rsidDel="00A328B4">
          <w:delText>r</w:delText>
        </w:r>
      </w:del>
      <w:r w:rsidR="00D73A66">
        <w:t xml:space="preserve">eview </w:t>
      </w:r>
      <w:ins w:id="5" w:author="Raymond Crow" w:date="2013-06-26T16:16:00Z">
        <w:r w:rsidR="00A328B4">
          <w:t>C</w:t>
        </w:r>
      </w:ins>
      <w:del w:id="6" w:author="Raymond Crow" w:date="2013-06-26T16:16:00Z">
        <w:r w:rsidR="00D73A66" w:rsidDel="00A328B4">
          <w:delText>c</w:delText>
        </w:r>
      </w:del>
      <w:r w:rsidR="00D73A66">
        <w:t>hecklist</w:t>
      </w:r>
      <w:ins w:id="7" w:author="Raymond Crow" w:date="2013-06-26T16:14:00Z">
        <w:r w:rsidR="00A328B4">
          <w:t xml:space="preserve"> (Appendix A)</w:t>
        </w:r>
      </w:ins>
      <w:ins w:id="8" w:author="Raymond Crow" w:date="2013-06-26T16:25:00Z">
        <w:r w:rsidR="00A12983">
          <w:t xml:space="preserve"> and Code Review Form (Appendix B)</w:t>
        </w:r>
      </w:ins>
      <w:del w:id="9" w:author="Raymond Crow" w:date="2013-06-26T16:13:00Z">
        <w:r w:rsidR="00D73A66" w:rsidDel="00A328B4">
          <w:delText>/form</w:delText>
        </w:r>
      </w:del>
      <w:r w:rsidR="00D73A66">
        <w:t xml:space="preserve"> </w:t>
      </w:r>
      <w:ins w:id="10" w:author="Raymond Crow" w:date="2013-06-26T16:13:00Z">
        <w:r w:rsidR="00A328B4">
          <w:t xml:space="preserve">shall be </w:t>
        </w:r>
      </w:ins>
      <w:r>
        <w:t>sent to reviewers at least 48 hours prior to comment due date.</w:t>
      </w:r>
    </w:p>
    <w:p w:rsidR="00772E18" w:rsidRDefault="00C91076" w:rsidP="00CE1498">
      <w:pPr>
        <w:numPr>
          <w:ilvl w:val="0"/>
          <w:numId w:val="38"/>
        </w:numPr>
      </w:pPr>
      <w:r>
        <w:t xml:space="preserve">Reviewers </w:t>
      </w:r>
      <w:r w:rsidR="00772E18">
        <w:t>record</w:t>
      </w:r>
      <w:r>
        <w:t xml:space="preserve"> comments </w:t>
      </w:r>
      <w:r w:rsidR="00772E18">
        <w:t xml:space="preserve">in </w:t>
      </w:r>
      <w:del w:id="11" w:author="Raymond Crow" w:date="2013-06-26T16:14:00Z">
        <w:r w:rsidR="00772E18" w:rsidDel="00A328B4">
          <w:delText>comment spreadsheet</w:delText>
        </w:r>
      </w:del>
      <w:ins w:id="12" w:author="Raymond Crow" w:date="2013-06-26T16:14:00Z">
        <w:r w:rsidR="00A328B4">
          <w:t>Code Review Form</w:t>
        </w:r>
      </w:ins>
      <w:r w:rsidR="00772E18">
        <w:t>.</w:t>
      </w:r>
      <w:r w:rsidR="00732EEE">
        <w:t xml:space="preserve">  Reviewers provide </w:t>
      </w:r>
      <w:ins w:id="13" w:author="Raymond Crow" w:date="2013-06-26T16:16:00Z">
        <w:r w:rsidR="00A328B4">
          <w:t xml:space="preserve">Code </w:t>
        </w:r>
      </w:ins>
      <w:ins w:id="14" w:author="Raymond Crow" w:date="2013-06-26T16:14:00Z">
        <w:r w:rsidR="00A328B4">
          <w:t xml:space="preserve">Review Form </w:t>
        </w:r>
      </w:ins>
      <w:del w:id="15" w:author="Raymond Crow" w:date="2013-06-26T16:15:00Z">
        <w:r w:rsidR="00732EEE" w:rsidDel="00A328B4">
          <w:delText xml:space="preserve">review checklist/form </w:delText>
        </w:r>
      </w:del>
      <w:r w:rsidR="00732EEE">
        <w:t>back to coder at least 4 hours prior to review.</w:t>
      </w:r>
    </w:p>
    <w:p w:rsidR="00001B7D" w:rsidRDefault="00001B7D" w:rsidP="00CE1498">
      <w:pPr>
        <w:numPr>
          <w:ilvl w:val="0"/>
          <w:numId w:val="38"/>
        </w:numPr>
      </w:pPr>
      <w:r>
        <w:t xml:space="preserve">Source code review is limited to no more than 100 lines of </w:t>
      </w:r>
      <w:r w:rsidR="008B0AF1">
        <w:t xml:space="preserve">new/changed </w:t>
      </w:r>
      <w:r w:rsidR="00CA45FF">
        <w:t xml:space="preserve">code </w:t>
      </w:r>
      <w:r>
        <w:t>per review</w:t>
      </w:r>
      <w:r w:rsidR="00CA45FF">
        <w:t xml:space="preserve"> (executable, white space and comments)</w:t>
      </w:r>
      <w:r>
        <w:t>, per session.  Multiple sessions will be required for large code deliveries.</w:t>
      </w:r>
    </w:p>
    <w:p w:rsidR="00732EEE" w:rsidRDefault="00001B7D" w:rsidP="00CE1498">
      <w:pPr>
        <w:numPr>
          <w:ilvl w:val="0"/>
          <w:numId w:val="38"/>
        </w:numPr>
      </w:pPr>
      <w:r>
        <w:t xml:space="preserve">Coder shall respond to each comment.  </w:t>
      </w:r>
      <w:r w:rsidR="008D4E5F">
        <w:t>Coder</w:t>
      </w:r>
      <w:ins w:id="16" w:author="Raymond Crow" w:date="2013-06-26T16:16:00Z">
        <w:r w:rsidR="00A328B4">
          <w:t>’s</w:t>
        </w:r>
      </w:ins>
      <w:r w:rsidR="008D4E5F">
        <w:t xml:space="preserve"> response is recorded in </w:t>
      </w:r>
      <w:del w:id="17" w:author="Raymond Crow" w:date="2013-06-26T16:15:00Z">
        <w:r w:rsidR="008D4E5F" w:rsidDel="00A328B4">
          <w:delText>comment spreadsheet</w:delText>
        </w:r>
      </w:del>
      <w:ins w:id="18" w:author="Raymond Crow" w:date="2013-06-26T16:15:00Z">
        <w:r w:rsidR="00A328B4">
          <w:t xml:space="preserve"> summary Code Review Form</w:t>
        </w:r>
      </w:ins>
      <w:r w:rsidR="008D4E5F">
        <w:t>.</w:t>
      </w:r>
      <w:r w:rsidR="00732EEE">
        <w:t xml:space="preserve">  </w:t>
      </w:r>
    </w:p>
    <w:p w:rsidR="00001B7D" w:rsidRDefault="00732EEE" w:rsidP="00CE1498">
      <w:pPr>
        <w:numPr>
          <w:ilvl w:val="0"/>
          <w:numId w:val="38"/>
        </w:numPr>
      </w:pPr>
      <w:r>
        <w:t>Coder holds meeting and all questionable comments shall be discussed</w:t>
      </w:r>
      <w:ins w:id="19" w:author="Raymond Crow" w:date="2013-06-26T16:18:00Z">
        <w:r w:rsidR="00A328B4">
          <w:t xml:space="preserve"> and clarified</w:t>
        </w:r>
      </w:ins>
      <w:r>
        <w:t xml:space="preserve"> during meeting.</w:t>
      </w:r>
    </w:p>
    <w:p w:rsidR="00001B7D" w:rsidRDefault="00732EEE" w:rsidP="00CE1498">
      <w:pPr>
        <w:numPr>
          <w:ilvl w:val="0"/>
          <w:numId w:val="38"/>
        </w:numPr>
      </w:pPr>
      <w:r>
        <w:t xml:space="preserve">Coder summaries </w:t>
      </w:r>
      <w:ins w:id="20" w:author="Raymond Crow" w:date="2013-06-26T16:18:00Z">
        <w:r w:rsidR="00A328B4">
          <w:t xml:space="preserve">any additional </w:t>
        </w:r>
      </w:ins>
      <w:r>
        <w:t>c</w:t>
      </w:r>
      <w:r w:rsidR="00001B7D">
        <w:t>omment</w:t>
      </w:r>
      <w:r>
        <w:t>s</w:t>
      </w:r>
      <w:r w:rsidR="00001B7D">
        <w:t xml:space="preserve"> </w:t>
      </w:r>
      <w:del w:id="21" w:author="Raymond Crow" w:date="2013-06-26T16:17:00Z">
        <w:r w:rsidDel="00A328B4">
          <w:delText xml:space="preserve">into single </w:delText>
        </w:r>
        <w:r w:rsidR="00001B7D" w:rsidDel="00A328B4">
          <w:delText>spreadsheet</w:delText>
        </w:r>
      </w:del>
      <w:ins w:id="22" w:author="Raymond Crow" w:date="2013-06-26T16:18:00Z">
        <w:r w:rsidR="00A328B4">
          <w:t xml:space="preserve">in </w:t>
        </w:r>
      </w:ins>
      <w:ins w:id="23" w:author="Raymond Crow" w:date="2013-06-26T16:17:00Z">
        <w:r w:rsidR="00A328B4">
          <w:t>summary Code Review Form</w:t>
        </w:r>
      </w:ins>
      <w:r w:rsidR="00001B7D">
        <w:t xml:space="preserve"> </w:t>
      </w:r>
      <w:r>
        <w:t xml:space="preserve">and </w:t>
      </w:r>
      <w:r w:rsidR="00001B7D">
        <w:t>store</w:t>
      </w:r>
      <w:r w:rsidR="00B015CE">
        <w:t>s</w:t>
      </w:r>
      <w:r w:rsidR="00001B7D">
        <w:t xml:space="preserve"> </w:t>
      </w:r>
      <w:r w:rsidR="00857C0F">
        <w:t xml:space="preserve">in document </w:t>
      </w:r>
      <w:r>
        <w:t>repository</w:t>
      </w:r>
      <w:ins w:id="24" w:author="Raymond Crow" w:date="2013-06-26T16:19:00Z">
        <w:r w:rsidR="00A328B4">
          <w:t xml:space="preserve"> and notifies reviewers.</w:t>
        </w:r>
      </w:ins>
      <w:del w:id="25" w:author="Raymond Crow" w:date="2013-06-26T16:27:00Z">
        <w:r w:rsidR="00896BE5" w:rsidDel="00A12983">
          <w:delText>.</w:delText>
        </w:r>
      </w:del>
    </w:p>
    <w:p w:rsidR="008D4E5F" w:rsidDel="00FD070C" w:rsidRDefault="00A328B4" w:rsidP="00CE1498">
      <w:pPr>
        <w:numPr>
          <w:ilvl w:val="0"/>
          <w:numId w:val="38"/>
        </w:numPr>
        <w:rPr>
          <w:del w:id="26" w:author="Raymond Crow" w:date="2013-06-26T16:34:00Z"/>
        </w:rPr>
      </w:pPr>
      <w:ins w:id="27" w:author="Raymond Crow" w:date="2013-06-26T16:12:00Z">
        <w:r>
          <w:t xml:space="preserve">Code </w:t>
        </w:r>
        <w:r w:rsidR="00FD070C">
          <w:t xml:space="preserve">Review Form </w:t>
        </w:r>
      </w:ins>
      <w:del w:id="28" w:author="Raymond Crow" w:date="2013-06-26T16:12:00Z">
        <w:r w:rsidR="00896BE5" w:rsidDel="00A328B4">
          <w:delText>Spreadsheet summary</w:delText>
        </w:r>
      </w:del>
      <w:r w:rsidR="00896BE5">
        <w:t xml:space="preserve"> includes t</w:t>
      </w:r>
      <w:r w:rsidR="00001B7D">
        <w:t xml:space="preserve">otal lines of </w:t>
      </w:r>
      <w:ins w:id="29" w:author="Raymond Crow" w:date="2013-06-26T16:35:00Z">
        <w:r w:rsidR="00FD070C">
          <w:t xml:space="preserve">code </w:t>
        </w:r>
      </w:ins>
      <w:r w:rsidR="00637E66">
        <w:t>reviewed</w:t>
      </w:r>
      <w:del w:id="30" w:author="Raymond Crow" w:date="2013-06-26T16:35:00Z">
        <w:r w:rsidR="00637E66" w:rsidDel="00FD070C">
          <w:delText xml:space="preserve"> </w:delText>
        </w:r>
        <w:r w:rsidR="00001B7D" w:rsidDel="00FD070C">
          <w:delText>code</w:delText>
        </w:r>
      </w:del>
      <w:proofErr w:type="gramStart"/>
      <w:r w:rsidR="00B015CE">
        <w:t>,</w:t>
      </w:r>
      <w:proofErr w:type="gramEnd"/>
      <w:r w:rsidR="00732EEE">
        <w:t xml:space="preserve"> time spent reviewing the cod</w:t>
      </w:r>
      <w:r w:rsidR="00D171B2">
        <w:t>e</w:t>
      </w:r>
      <w:r w:rsidR="00001B7D">
        <w:t xml:space="preserve"> </w:t>
      </w:r>
      <w:r w:rsidR="00896BE5">
        <w:t>and number of comments recorded</w:t>
      </w:r>
      <w:ins w:id="31" w:author="Raymond Crow" w:date="2013-06-26T16:32:00Z">
        <w:r w:rsidR="00FD070C">
          <w:t xml:space="preserve"> for Quality Metrics</w:t>
        </w:r>
      </w:ins>
      <w:r w:rsidR="00896BE5">
        <w:t xml:space="preserve">. </w:t>
      </w:r>
    </w:p>
    <w:p w:rsidR="00A328B4" w:rsidRDefault="00E6179B" w:rsidP="009C04CB">
      <w:pPr>
        <w:numPr>
          <w:ilvl w:val="0"/>
          <w:numId w:val="38"/>
        </w:numPr>
        <w:rPr>
          <w:ins w:id="32" w:author="Raymond Crow" w:date="2013-06-26T16:11:00Z"/>
        </w:rPr>
      </w:pPr>
      <w:del w:id="33" w:author="Raymond Crow" w:date="2013-06-26T16:19:00Z">
        <w:r w:rsidDel="00A328B4">
          <w:delText>Coder shall evaluate and incorporate comments.  Upon completing, coder shall distribute comments/results to reviews for closu</w:delText>
        </w:r>
        <w:r w:rsidR="00B058B7" w:rsidDel="00A328B4">
          <w:delText xml:space="preserve">re. </w:delText>
        </w:r>
      </w:del>
    </w:p>
    <w:p w:rsidR="00E6179B" w:rsidRDefault="00A328B4" w:rsidP="00CE1498">
      <w:pPr>
        <w:numPr>
          <w:ilvl w:val="0"/>
          <w:numId w:val="38"/>
        </w:numPr>
      </w:pPr>
      <w:ins w:id="34" w:author="Raymond Crow" w:date="2013-06-26T16:11:00Z">
        <w:r>
          <w:t xml:space="preserve">Reviewers shall evaluate the </w:t>
        </w:r>
      </w:ins>
      <w:ins w:id="35" w:author="Raymond Crow" w:date="2013-06-26T16:24:00Z">
        <w:r w:rsidR="00A12983">
          <w:t xml:space="preserve">responses to their comments in the Code Review Form.  If they determine that any of the responses are unacceptable to them then they shall get with the Coder </w:t>
        </w:r>
      </w:ins>
      <w:ins w:id="36" w:author="Raymond Crow" w:date="2013-06-26T16:27:00Z">
        <w:r w:rsidR="00A12983">
          <w:t>within 48 hours.  If resolution cannot be reached then they sh</w:t>
        </w:r>
        <w:r w:rsidR="00FD070C">
          <w:t xml:space="preserve">all work with </w:t>
        </w:r>
      </w:ins>
      <w:ins w:id="37" w:author="Raymond Crow" w:date="2013-06-26T16:34:00Z">
        <w:r w:rsidR="00FD070C">
          <w:t xml:space="preserve">the </w:t>
        </w:r>
      </w:ins>
      <w:ins w:id="38" w:author="Raymond Crow" w:date="2013-06-26T16:27:00Z">
        <w:r w:rsidR="00FD070C">
          <w:t>Project Mana</w:t>
        </w:r>
      </w:ins>
      <w:ins w:id="39" w:author="Raymond Crow" w:date="2013-06-26T16:34:00Z">
        <w:r w:rsidR="00FD070C">
          <w:t>ger</w:t>
        </w:r>
      </w:ins>
      <w:ins w:id="40" w:author="Raymond Crow" w:date="2013-06-26T16:27:00Z">
        <w:r w:rsidR="00A12983">
          <w:t xml:space="preserve"> to resolve the issue.</w:t>
        </w:r>
      </w:ins>
      <w:ins w:id="41" w:author="Raymond Crow" w:date="2013-06-26T16:11:00Z">
        <w:r>
          <w:t xml:space="preserve"> </w:t>
        </w:r>
      </w:ins>
      <w:r w:rsidR="00B058B7">
        <w:t xml:space="preserve"> </w:t>
      </w:r>
    </w:p>
    <w:p w:rsidR="00D10618" w:rsidRDefault="00D10618" w:rsidP="00D10618"/>
    <w:p w:rsidR="00CE1498" w:rsidRDefault="00CE1498" w:rsidP="00D10618"/>
    <w:p w:rsidR="00CE1498" w:rsidRDefault="00CE1498" w:rsidP="00D10618">
      <w:r>
        <w:t>The Peer Over-The-Shoulder review is an informal code review.  The process for this type of review is as defined below:</w:t>
      </w:r>
    </w:p>
    <w:p w:rsidR="00732EEE" w:rsidRDefault="00732EEE" w:rsidP="00D10618"/>
    <w:p w:rsidR="00CE1498" w:rsidRPr="00A328B4" w:rsidRDefault="00732EEE" w:rsidP="00A328B4">
      <w:pPr>
        <w:spacing w:before="120" w:after="120"/>
        <w:ind w:left="360"/>
        <w:rPr>
          <w:b/>
        </w:rPr>
      </w:pPr>
      <w:r>
        <w:rPr>
          <w:b/>
        </w:rPr>
        <w:t>Peer Over-The-Should</w:t>
      </w:r>
      <w:r w:rsidR="00184D66">
        <w:rPr>
          <w:b/>
        </w:rPr>
        <w:t>er</w:t>
      </w:r>
      <w:r>
        <w:rPr>
          <w:b/>
        </w:rPr>
        <w:t xml:space="preserve"> Code Review Process:  </w:t>
      </w:r>
    </w:p>
    <w:p w:rsidR="00D171B2" w:rsidRDefault="00D171B2" w:rsidP="00A328B4">
      <w:pPr>
        <w:numPr>
          <w:ilvl w:val="0"/>
          <w:numId w:val="42"/>
        </w:numPr>
      </w:pPr>
      <w:r>
        <w:t>Minimum of 2 reviewers.</w:t>
      </w:r>
    </w:p>
    <w:p w:rsidR="00D171B2" w:rsidRDefault="00D171B2" w:rsidP="00A328B4">
      <w:pPr>
        <w:numPr>
          <w:ilvl w:val="0"/>
          <w:numId w:val="42"/>
        </w:numPr>
      </w:pPr>
      <w:r>
        <w:lastRenderedPageBreak/>
        <w:t>Coder sits down with reviewers and reviews code at desk or other appropriate area</w:t>
      </w:r>
      <w:ins w:id="42" w:author="Raymond Crow" w:date="2013-06-26T16:28:00Z">
        <w:r w:rsidR="00A12983">
          <w:t xml:space="preserve"> using Code Review Checklist (Appendix A)</w:t>
        </w:r>
      </w:ins>
      <w:r>
        <w:t>.</w:t>
      </w:r>
    </w:p>
    <w:p w:rsidR="00D171B2" w:rsidRDefault="00D171B2" w:rsidP="00A328B4">
      <w:pPr>
        <w:numPr>
          <w:ilvl w:val="0"/>
          <w:numId w:val="42"/>
        </w:numPr>
      </w:pPr>
      <w:r>
        <w:t xml:space="preserve">Coder records comments in </w:t>
      </w:r>
      <w:del w:id="43" w:author="Raymond Crow" w:date="2013-06-26T16:29:00Z">
        <w:r w:rsidDel="00A12983">
          <w:delText xml:space="preserve">comment </w:delText>
        </w:r>
      </w:del>
      <w:del w:id="44" w:author="Raymond Crow" w:date="2013-06-26T16:28:00Z">
        <w:r w:rsidDel="00A12983">
          <w:delText>spreadsheet</w:delText>
        </w:r>
      </w:del>
      <w:ins w:id="45" w:author="Raymond Crow" w:date="2013-06-26T16:28:00Z">
        <w:r w:rsidR="00A12983">
          <w:t>Code Review Form (Appendix B)</w:t>
        </w:r>
      </w:ins>
      <w:r>
        <w:t xml:space="preserve">.  </w:t>
      </w:r>
    </w:p>
    <w:p w:rsidR="00D171B2" w:rsidRDefault="00D171B2" w:rsidP="00A328B4">
      <w:pPr>
        <w:numPr>
          <w:ilvl w:val="0"/>
          <w:numId w:val="42"/>
        </w:numPr>
      </w:pPr>
      <w:r>
        <w:t>Source code review is limit</w:t>
      </w:r>
      <w:r w:rsidR="008B0AF1">
        <w:t xml:space="preserve">ed to no more than 100 lines of new/changed </w:t>
      </w:r>
      <w:r>
        <w:t>source per reviewer, per session.  Multiple sessions will be required for large code deliveries.</w:t>
      </w:r>
    </w:p>
    <w:p w:rsidR="00D171B2" w:rsidRDefault="00D171B2" w:rsidP="00A328B4">
      <w:pPr>
        <w:numPr>
          <w:ilvl w:val="0"/>
          <w:numId w:val="42"/>
        </w:numPr>
      </w:pPr>
      <w:r>
        <w:t xml:space="preserve">Coder </w:t>
      </w:r>
      <w:ins w:id="46" w:author="Raymond Crow" w:date="2013-06-26T16:29:00Z">
        <w:r w:rsidR="00A12983">
          <w:t xml:space="preserve">shall </w:t>
        </w:r>
      </w:ins>
      <w:r>
        <w:t>respond</w:t>
      </w:r>
      <w:del w:id="47" w:author="Raymond Crow" w:date="2013-06-26T16:29:00Z">
        <w:r w:rsidR="00637E66" w:rsidDel="00A12983">
          <w:delText>s</w:delText>
        </w:r>
      </w:del>
      <w:r>
        <w:t xml:space="preserve"> to each comment.  Coder response is recorded </w:t>
      </w:r>
      <w:ins w:id="48" w:author="Raymond Crow" w:date="2013-06-26T16:30:00Z">
        <w:r w:rsidR="00A12983">
          <w:t>Code Review Form</w:t>
        </w:r>
      </w:ins>
      <w:del w:id="49" w:author="Raymond Crow" w:date="2013-06-26T16:30:00Z">
        <w:r w:rsidDel="00A12983">
          <w:delText>in comment spreadsheet</w:delText>
        </w:r>
      </w:del>
      <w:r>
        <w:t xml:space="preserve">.  </w:t>
      </w:r>
    </w:p>
    <w:p w:rsidR="00D171B2" w:rsidRDefault="009C50B7" w:rsidP="00A328B4">
      <w:pPr>
        <w:numPr>
          <w:ilvl w:val="0"/>
          <w:numId w:val="42"/>
        </w:numPr>
      </w:pPr>
      <w:r>
        <w:t xml:space="preserve">Coder </w:t>
      </w:r>
      <w:ins w:id="50" w:author="Raymond Crow" w:date="2013-06-26T16:30:00Z">
        <w:r w:rsidR="00A12983">
          <w:t xml:space="preserve">shall store Code Review Form </w:t>
        </w:r>
      </w:ins>
      <w:del w:id="51" w:author="Raymond Crow" w:date="2013-06-26T16:30:00Z">
        <w:r w:rsidDel="00A12983">
          <w:delText xml:space="preserve">summaries comments into single spreadsheets and stored </w:delText>
        </w:r>
      </w:del>
      <w:r>
        <w:t>in document repository</w:t>
      </w:r>
      <w:r w:rsidR="00D171B2">
        <w:t>.</w:t>
      </w:r>
    </w:p>
    <w:p w:rsidR="00FD070C" w:rsidRDefault="00D171B2" w:rsidP="00FD070C">
      <w:pPr>
        <w:numPr>
          <w:ilvl w:val="0"/>
          <w:numId w:val="42"/>
        </w:numPr>
        <w:rPr>
          <w:ins w:id="52" w:author="Raymond Crow" w:date="2013-06-26T16:34:00Z"/>
        </w:rPr>
      </w:pPr>
      <w:del w:id="53" w:author="Raymond Crow" w:date="2013-06-26T16:31:00Z">
        <w:r w:rsidDel="00FD070C">
          <w:delText>Spreadsheet summary</w:delText>
        </w:r>
      </w:del>
      <w:ins w:id="54" w:author="Raymond Crow" w:date="2013-06-26T16:31:00Z">
        <w:r w:rsidR="00FD070C">
          <w:t xml:space="preserve">Code Review Form </w:t>
        </w:r>
      </w:ins>
      <w:del w:id="55" w:author="Raymond Crow" w:date="2013-06-26T16:31:00Z">
        <w:r w:rsidDel="00FD070C">
          <w:delText xml:space="preserve"> </w:delText>
        </w:r>
      </w:del>
      <w:r>
        <w:t xml:space="preserve">includes total lines of </w:t>
      </w:r>
      <w:r w:rsidR="00B015CE">
        <w:t xml:space="preserve">code </w:t>
      </w:r>
      <w:proofErr w:type="gramStart"/>
      <w:r w:rsidR="00B015CE">
        <w:t>reviewed</w:t>
      </w:r>
      <w:r w:rsidR="00637E66">
        <w:t>,</w:t>
      </w:r>
      <w:proofErr w:type="gramEnd"/>
      <w:r>
        <w:t xml:space="preserve"> time spent reviewing the code and number of comments recorded</w:t>
      </w:r>
      <w:ins w:id="56" w:author="Raymond Crow" w:date="2013-06-26T16:32:00Z">
        <w:r w:rsidR="00FD070C">
          <w:t xml:space="preserve"> for Quality Metrics</w:t>
        </w:r>
      </w:ins>
      <w:r>
        <w:t>.</w:t>
      </w:r>
    </w:p>
    <w:p w:rsidR="00FD070C" w:rsidRDefault="00FD070C" w:rsidP="00FD070C">
      <w:pPr>
        <w:numPr>
          <w:ilvl w:val="0"/>
          <w:numId w:val="42"/>
        </w:numPr>
        <w:rPr>
          <w:ins w:id="57" w:author="Raymond Crow" w:date="2013-06-26T16:32:00Z"/>
        </w:rPr>
      </w:pPr>
      <w:ins w:id="58" w:author="Raymond Crow" w:date="2013-06-26T16:34:00Z">
        <w:r>
          <w:t>If reviewer disagrees with coder’s response to a comment then review has 48 hours to resolve the issues with the coder.  If resolution cannot be reached then they shall work with the Project Manager to resolve the issue.</w:t>
        </w:r>
      </w:ins>
    </w:p>
    <w:p w:rsidR="00FD070C" w:rsidDel="00FD070C" w:rsidRDefault="00D171B2" w:rsidP="00FD070C">
      <w:pPr>
        <w:ind w:left="360"/>
        <w:rPr>
          <w:del w:id="59" w:author="Raymond Crow" w:date="2013-06-26T16:34:00Z"/>
        </w:rPr>
        <w:pPrChange w:id="60" w:author="Raymond Crow" w:date="2013-06-26T16:32:00Z">
          <w:pPr>
            <w:numPr>
              <w:numId w:val="42"/>
            </w:numPr>
            <w:ind w:left="720" w:hanging="360"/>
          </w:pPr>
        </w:pPrChange>
      </w:pPr>
      <w:del w:id="61" w:author="Raymond Crow" w:date="2013-06-26T16:32:00Z">
        <w:r w:rsidDel="00FD070C">
          <w:delText xml:space="preserve"> </w:delText>
        </w:r>
      </w:del>
    </w:p>
    <w:p w:rsidR="00B015CE" w:rsidRDefault="00B015CE" w:rsidP="00A328B4">
      <w:pPr>
        <w:ind w:left="360"/>
      </w:pPr>
      <w:r>
        <w:br w:type="page"/>
      </w:r>
    </w:p>
    <w:p w:rsidR="00D10618" w:rsidRDefault="00D10618" w:rsidP="00D10618"/>
    <w:p w:rsidR="00806EAB" w:rsidRDefault="00806EAB" w:rsidP="00CE1498">
      <w:pPr>
        <w:pStyle w:val="Heading2"/>
      </w:pPr>
    </w:p>
    <w:p w:rsidR="00806EAB" w:rsidRDefault="00806EAB" w:rsidP="00CE1498">
      <w:pPr>
        <w:pStyle w:val="Heading2"/>
      </w:pPr>
    </w:p>
    <w:p w:rsidR="00806EAB" w:rsidRDefault="00806EAB" w:rsidP="00CE1498">
      <w:pPr>
        <w:pStyle w:val="Heading2"/>
      </w:pPr>
    </w:p>
    <w:p w:rsidR="00806EAB" w:rsidRDefault="00806EAB" w:rsidP="00CE1498">
      <w:pPr>
        <w:pStyle w:val="Heading2"/>
      </w:pPr>
    </w:p>
    <w:p w:rsidR="00806EAB" w:rsidRDefault="00806EAB" w:rsidP="00CE1498"/>
    <w:p w:rsidR="00806EAB" w:rsidRPr="00CE1498" w:rsidRDefault="00806EAB" w:rsidP="00CE1498"/>
    <w:p w:rsidR="00806EAB" w:rsidRDefault="00806EAB" w:rsidP="00CE1498">
      <w:pPr>
        <w:pStyle w:val="Heading2"/>
      </w:pPr>
    </w:p>
    <w:p w:rsidR="00806EAB" w:rsidRDefault="00806EAB" w:rsidP="00CE1498">
      <w:pPr>
        <w:pStyle w:val="Heading2"/>
      </w:pPr>
    </w:p>
    <w:p w:rsidR="00806EAB" w:rsidRDefault="00806EAB" w:rsidP="00CE1498">
      <w:pPr>
        <w:pStyle w:val="Heading2"/>
      </w:pPr>
    </w:p>
    <w:p w:rsidR="00806EAB" w:rsidRDefault="00806EAB" w:rsidP="00CE1498">
      <w:pPr>
        <w:pStyle w:val="Heading2"/>
      </w:pPr>
    </w:p>
    <w:p w:rsidR="00806EAB" w:rsidRDefault="00806EAB" w:rsidP="00CE1498">
      <w:pPr>
        <w:pStyle w:val="Heading2"/>
      </w:pPr>
    </w:p>
    <w:p w:rsidR="00806EAB" w:rsidRDefault="00806EAB" w:rsidP="00CE1498">
      <w:pPr>
        <w:pStyle w:val="Heading2"/>
      </w:pPr>
    </w:p>
    <w:p w:rsidR="00D73A66" w:rsidRDefault="00D73A66" w:rsidP="00CE1498">
      <w:pPr>
        <w:pStyle w:val="Heading2"/>
        <w:jc w:val="center"/>
        <w:rPr>
          <w:sz w:val="32"/>
          <w:szCs w:val="32"/>
        </w:rPr>
      </w:pPr>
    </w:p>
    <w:p w:rsidR="00D73A66" w:rsidRDefault="00D73A66" w:rsidP="00CE1498">
      <w:pPr>
        <w:pStyle w:val="Heading2"/>
        <w:jc w:val="center"/>
        <w:rPr>
          <w:sz w:val="32"/>
          <w:szCs w:val="32"/>
        </w:rPr>
      </w:pPr>
    </w:p>
    <w:p w:rsidR="00806EAB" w:rsidRPr="00CE1498" w:rsidRDefault="00806EAB" w:rsidP="00CE1498">
      <w:pPr>
        <w:pStyle w:val="Heading2"/>
        <w:jc w:val="center"/>
        <w:rPr>
          <w:sz w:val="32"/>
          <w:szCs w:val="32"/>
        </w:rPr>
      </w:pPr>
      <w:r w:rsidRPr="00CE1498">
        <w:rPr>
          <w:sz w:val="32"/>
          <w:szCs w:val="32"/>
        </w:rPr>
        <w:t>APPENDIX A</w:t>
      </w:r>
    </w:p>
    <w:p w:rsidR="00806EAB" w:rsidRDefault="00806EAB" w:rsidP="00CE1498">
      <w:pPr>
        <w:jc w:val="center"/>
      </w:pPr>
      <w:r w:rsidRPr="00CE1498">
        <w:rPr>
          <w:b/>
          <w:sz w:val="32"/>
          <w:szCs w:val="32"/>
        </w:rPr>
        <w:t>CODE REVIEW CHECKLIST</w:t>
      </w:r>
    </w:p>
    <w:p w:rsidR="00806EAB" w:rsidRPr="00CE1498" w:rsidRDefault="00806EAB" w:rsidP="00CE1498"/>
    <w:p w:rsidR="00806EAB" w:rsidRDefault="00806EAB" w:rsidP="00CE1498">
      <w:pPr>
        <w:pStyle w:val="Heading2"/>
      </w:pPr>
    </w:p>
    <w:p w:rsidR="00806EAB" w:rsidRDefault="00806EAB" w:rsidP="00CE1498">
      <w:pPr>
        <w:pStyle w:val="Heading2"/>
      </w:pPr>
    </w:p>
    <w:p w:rsidR="00806EAB" w:rsidRDefault="00806EAB" w:rsidP="00CE1498">
      <w:pPr>
        <w:pStyle w:val="Heading2"/>
      </w:pPr>
    </w:p>
    <w:p w:rsidR="00DA2402" w:rsidRPr="009C04CB" w:rsidRDefault="00806EAB" w:rsidP="009C04CB">
      <w:pPr>
        <w:pStyle w:val="Heading2"/>
        <w:jc w:val="center"/>
        <w:rPr>
          <w:sz w:val="28"/>
          <w:szCs w:val="28"/>
          <w:rPrChange w:id="62" w:author="Raymond Crow" w:date="2013-06-26T16:42:00Z">
            <w:rPr/>
          </w:rPrChange>
        </w:rPr>
        <w:pPrChange w:id="63" w:author="Raymond Crow" w:date="2013-06-26T16:42:00Z">
          <w:pPr>
            <w:pStyle w:val="Heading2"/>
          </w:pPr>
        </w:pPrChange>
      </w:pPr>
      <w:r>
        <w:br w:type="page"/>
      </w:r>
      <w:r w:rsidR="00857C0F" w:rsidRPr="009C04CB">
        <w:rPr>
          <w:sz w:val="28"/>
          <w:szCs w:val="28"/>
          <w:rPrChange w:id="64" w:author="Raymond Crow" w:date="2013-06-26T16:42:00Z">
            <w:rPr/>
          </w:rPrChange>
        </w:rPr>
        <w:lastRenderedPageBreak/>
        <w:t xml:space="preserve">Code </w:t>
      </w:r>
      <w:r w:rsidR="00F25EEA" w:rsidRPr="009C04CB">
        <w:rPr>
          <w:sz w:val="28"/>
          <w:szCs w:val="28"/>
          <w:rPrChange w:id="65" w:author="Raymond Crow" w:date="2013-06-26T16:42:00Z">
            <w:rPr/>
          </w:rPrChange>
        </w:rPr>
        <w:t>Review Check List</w:t>
      </w:r>
      <w:r w:rsidR="006E3A4C" w:rsidRPr="009C04CB">
        <w:rPr>
          <w:sz w:val="28"/>
          <w:szCs w:val="28"/>
          <w:rPrChange w:id="66" w:author="Raymond Crow" w:date="2013-06-26T16:42:00Z">
            <w:rPr/>
          </w:rPrChange>
        </w:rPr>
        <w:t xml:space="preserve"> (In-House)</w:t>
      </w:r>
    </w:p>
    <w:p w:rsidR="00C87F35" w:rsidRDefault="00C87F35" w:rsidP="00DA2402">
      <w:pPr>
        <w:autoSpaceDE w:val="0"/>
        <w:autoSpaceDN w:val="0"/>
        <w:adjustRightInd w:val="0"/>
        <w:rPr>
          <w:b/>
          <w:bCs/>
        </w:rPr>
      </w:pPr>
    </w:p>
    <w:p w:rsidR="00637E66" w:rsidRPr="00A328B4" w:rsidRDefault="00637E66" w:rsidP="00637E66">
      <w:pPr>
        <w:autoSpaceDE w:val="0"/>
        <w:autoSpaceDN w:val="0"/>
        <w:adjustRightInd w:val="0"/>
        <w:rPr>
          <w:b/>
          <w:bCs/>
          <w:sz w:val="18"/>
        </w:rPr>
      </w:pPr>
      <w:r w:rsidRPr="00A328B4">
        <w:rPr>
          <w:b/>
          <w:bCs/>
          <w:sz w:val="18"/>
        </w:rPr>
        <w:t>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tblPr>
      <w:tblGrid>
        <w:gridCol w:w="738"/>
        <w:gridCol w:w="8118"/>
        <w:tblGridChange w:id="67">
          <w:tblGrid>
            <w:gridCol w:w="738"/>
            <w:gridCol w:w="8118"/>
          </w:tblGrid>
        </w:tblGridChange>
      </w:tblGrid>
      <w:tr w:rsidR="00637E66" w:rsidRPr="00A328B4" w:rsidTr="00E85361">
        <w:tc>
          <w:tcPr>
            <w:tcW w:w="738" w:type="dxa"/>
            <w:shd w:val="clear" w:color="auto" w:fill="auto"/>
          </w:tcPr>
          <w:p w:rsidR="00637E66" w:rsidRPr="00A328B4" w:rsidRDefault="00637E66" w:rsidP="00637E66">
            <w:pPr>
              <w:autoSpaceDE w:val="0"/>
              <w:autoSpaceDN w:val="0"/>
              <w:adjustRightInd w:val="0"/>
              <w:rPr>
                <w:b/>
                <w:bCs/>
                <w:sz w:val="18"/>
              </w:rPr>
            </w:pPr>
            <w:r w:rsidRPr="00A328B4">
              <w:rPr>
                <w:b/>
                <w:bCs/>
                <w:sz w:val="18"/>
              </w:rPr>
              <w:t xml:space="preserve"> </w:t>
            </w:r>
          </w:p>
        </w:tc>
        <w:tc>
          <w:tcPr>
            <w:tcW w:w="8118" w:type="dxa"/>
            <w:shd w:val="clear" w:color="auto" w:fill="auto"/>
          </w:tcPr>
          <w:p w:rsidR="00637E66" w:rsidRPr="00A328B4" w:rsidRDefault="00637E66" w:rsidP="00637E66">
            <w:pPr>
              <w:autoSpaceDE w:val="0"/>
              <w:autoSpaceDN w:val="0"/>
              <w:adjustRightInd w:val="0"/>
              <w:rPr>
                <w:bCs/>
                <w:sz w:val="18"/>
              </w:rPr>
            </w:pPr>
            <w:r w:rsidRPr="00A328B4">
              <w:rPr>
                <w:bCs/>
                <w:sz w:val="18"/>
              </w:rPr>
              <w:t>Does the code meet the specification?</w:t>
            </w:r>
          </w:p>
        </w:tc>
      </w:tr>
    </w:tbl>
    <w:p w:rsidR="00637E66" w:rsidRPr="00A328B4" w:rsidRDefault="00637E66" w:rsidP="00637E66">
      <w:pPr>
        <w:autoSpaceDE w:val="0"/>
        <w:autoSpaceDN w:val="0"/>
        <w:adjustRightInd w:val="0"/>
        <w:rPr>
          <w:b/>
          <w:bCs/>
          <w:sz w:val="18"/>
        </w:rPr>
      </w:pPr>
    </w:p>
    <w:p w:rsidR="00DA2402" w:rsidRPr="00A328B4" w:rsidRDefault="00DA2402" w:rsidP="00DA2402">
      <w:pPr>
        <w:autoSpaceDE w:val="0"/>
        <w:autoSpaceDN w:val="0"/>
        <w:adjustRightInd w:val="0"/>
        <w:rPr>
          <w:b/>
          <w:bCs/>
          <w:sz w:val="18"/>
        </w:rPr>
      </w:pPr>
      <w:r w:rsidRPr="00A328B4">
        <w:rPr>
          <w:b/>
          <w:bCs/>
          <w:sz w:val="18"/>
        </w:rPr>
        <w:t>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tblPr>
      <w:tblGrid>
        <w:gridCol w:w="738"/>
        <w:gridCol w:w="8118"/>
        <w:tblGridChange w:id="68">
          <w:tblGrid>
            <w:gridCol w:w="738"/>
            <w:gridCol w:w="8118"/>
          </w:tblGrid>
        </w:tblGridChange>
      </w:tblGrid>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r w:rsidRPr="00A328B4">
              <w:rPr>
                <w:b/>
                <w:bCs/>
                <w:sz w:val="18"/>
              </w:rPr>
              <w:t xml:space="preserve"> </w:t>
            </w: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Conforms to coding standards</w:t>
            </w:r>
            <w:r w:rsidR="0036184B">
              <w:rPr>
                <w:bCs/>
                <w:sz w:val="18"/>
              </w:rPr>
              <w:t xml:space="preserve"> (In-house or MicroSoft Windows Coding Standard)</w:t>
            </w:r>
            <w:r w:rsidRPr="00A328B4">
              <w:rPr>
                <w:bCs/>
                <w:sz w:val="18"/>
              </w:rPr>
              <w:t>?</w:t>
            </w:r>
          </w:p>
        </w:tc>
      </w:tr>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Unreachable or “dead” code found?</w:t>
            </w:r>
          </w:p>
        </w:tc>
      </w:tr>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Repeated code that could be made into functions?</w:t>
            </w:r>
          </w:p>
        </w:tc>
      </w:tr>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Code that could be replaced by existing functions?</w:t>
            </w:r>
          </w:p>
        </w:tc>
      </w:tr>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Enumerations and defined constants rather than numeric constants?</w:t>
            </w:r>
          </w:p>
        </w:tc>
      </w:tr>
      <w:tr w:rsidR="000C4B1C" w:rsidRPr="00A328B4" w:rsidTr="00C87F35">
        <w:tc>
          <w:tcPr>
            <w:tcW w:w="738" w:type="dxa"/>
            <w:shd w:val="clear" w:color="auto" w:fill="auto"/>
          </w:tcPr>
          <w:p w:rsidR="002C7520" w:rsidRPr="00A328B4" w:rsidRDefault="002C7520" w:rsidP="00C87F35">
            <w:pPr>
              <w:autoSpaceDE w:val="0"/>
              <w:autoSpaceDN w:val="0"/>
              <w:adjustRightInd w:val="0"/>
              <w:rPr>
                <w:b/>
                <w:bCs/>
                <w:sz w:val="18"/>
              </w:rPr>
            </w:pPr>
          </w:p>
        </w:tc>
        <w:tc>
          <w:tcPr>
            <w:tcW w:w="8118" w:type="dxa"/>
            <w:shd w:val="clear" w:color="auto" w:fill="auto"/>
          </w:tcPr>
          <w:p w:rsidR="002C7520" w:rsidRPr="00A328B4" w:rsidRDefault="002C7520" w:rsidP="00C87F35">
            <w:pPr>
              <w:autoSpaceDE w:val="0"/>
              <w:autoSpaceDN w:val="0"/>
              <w:adjustRightInd w:val="0"/>
              <w:rPr>
                <w:bCs/>
                <w:sz w:val="18"/>
              </w:rPr>
            </w:pPr>
            <w:r w:rsidRPr="00A328B4">
              <w:rPr>
                <w:bCs/>
                <w:sz w:val="18"/>
              </w:rPr>
              <w:t>Code complexity minimized?</w:t>
            </w:r>
          </w:p>
        </w:tc>
      </w:tr>
    </w:tbl>
    <w:p w:rsidR="00AC471F" w:rsidRPr="00A328B4" w:rsidRDefault="00AC471F" w:rsidP="00AC471F">
      <w:pPr>
        <w:autoSpaceDE w:val="0"/>
        <w:autoSpaceDN w:val="0"/>
        <w:adjustRightInd w:val="0"/>
        <w:rPr>
          <w:b/>
          <w:bCs/>
          <w:sz w:val="18"/>
        </w:rPr>
      </w:pPr>
    </w:p>
    <w:p w:rsidR="00AC471F" w:rsidRPr="00A328B4" w:rsidRDefault="00AC471F" w:rsidP="00AC471F">
      <w:pPr>
        <w:autoSpaceDE w:val="0"/>
        <w:autoSpaceDN w:val="0"/>
        <w:adjustRightInd w:val="0"/>
        <w:rPr>
          <w:b/>
          <w:bCs/>
          <w:sz w:val="18"/>
        </w:rPr>
      </w:pPr>
      <w:r w:rsidRPr="00A328B4">
        <w:rPr>
          <w:b/>
          <w:bCs/>
          <w:sz w:val="18"/>
        </w:rPr>
        <w:t>Loops and Branches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18"/>
        <w:tblGridChange w:id="69">
          <w:tblGrid>
            <w:gridCol w:w="738"/>
            <w:gridCol w:w="8118"/>
          </w:tblGrid>
        </w:tblGridChange>
      </w:tblGrid>
      <w:tr w:rsidR="00AC471F" w:rsidRPr="00A328B4" w:rsidTr="00C87F35">
        <w:tc>
          <w:tcPr>
            <w:tcW w:w="738" w:type="dxa"/>
            <w:shd w:val="clear" w:color="auto" w:fill="auto"/>
          </w:tcPr>
          <w:p w:rsidR="00AC471F" w:rsidRPr="00A328B4" w:rsidRDefault="00AC471F" w:rsidP="00C87F35">
            <w:pPr>
              <w:autoSpaceDE w:val="0"/>
              <w:autoSpaceDN w:val="0"/>
              <w:adjustRightInd w:val="0"/>
              <w:rPr>
                <w:b/>
                <w:bCs/>
                <w:sz w:val="18"/>
              </w:rPr>
            </w:pPr>
          </w:p>
        </w:tc>
        <w:tc>
          <w:tcPr>
            <w:tcW w:w="8118" w:type="dxa"/>
            <w:shd w:val="clear" w:color="auto" w:fill="auto"/>
          </w:tcPr>
          <w:p w:rsidR="00AC471F" w:rsidRPr="00A328B4" w:rsidRDefault="00AC471F" w:rsidP="00C87F35">
            <w:pPr>
              <w:autoSpaceDE w:val="0"/>
              <w:autoSpaceDN w:val="0"/>
              <w:adjustRightInd w:val="0"/>
              <w:rPr>
                <w:b/>
                <w:bCs/>
                <w:sz w:val="18"/>
              </w:rPr>
            </w:pPr>
            <w:r w:rsidRPr="00A328B4">
              <w:rPr>
                <w:sz w:val="18"/>
              </w:rPr>
              <w:t>Are all loops properly nested?</w:t>
            </w:r>
          </w:p>
        </w:tc>
      </w:tr>
      <w:tr w:rsidR="00AC471F" w:rsidRPr="00A328B4" w:rsidTr="00C87F35">
        <w:tc>
          <w:tcPr>
            <w:tcW w:w="738" w:type="dxa"/>
            <w:shd w:val="clear" w:color="auto" w:fill="auto"/>
          </w:tcPr>
          <w:p w:rsidR="00AC471F" w:rsidRPr="00A328B4" w:rsidRDefault="00AC471F" w:rsidP="00C87F35">
            <w:pPr>
              <w:autoSpaceDE w:val="0"/>
              <w:autoSpaceDN w:val="0"/>
              <w:adjustRightInd w:val="0"/>
              <w:rPr>
                <w:b/>
                <w:bCs/>
                <w:sz w:val="18"/>
              </w:rPr>
            </w:pPr>
          </w:p>
        </w:tc>
        <w:tc>
          <w:tcPr>
            <w:tcW w:w="8118" w:type="dxa"/>
            <w:shd w:val="clear" w:color="auto" w:fill="auto"/>
          </w:tcPr>
          <w:p w:rsidR="00AC471F" w:rsidRPr="00A328B4" w:rsidRDefault="00AC471F" w:rsidP="00C87F35">
            <w:pPr>
              <w:autoSpaceDE w:val="0"/>
              <w:autoSpaceDN w:val="0"/>
              <w:adjustRightInd w:val="0"/>
              <w:rPr>
                <w:b/>
                <w:bCs/>
                <w:sz w:val="18"/>
              </w:rPr>
            </w:pPr>
            <w:r w:rsidRPr="00A328B4">
              <w:rPr>
                <w:sz w:val="18"/>
              </w:rPr>
              <w:t>Case statements include default?</w:t>
            </w:r>
          </w:p>
        </w:tc>
      </w:tr>
      <w:tr w:rsidR="00AC471F" w:rsidRPr="00A328B4" w:rsidTr="00C87F35">
        <w:tc>
          <w:tcPr>
            <w:tcW w:w="738" w:type="dxa"/>
            <w:shd w:val="clear" w:color="auto" w:fill="auto"/>
          </w:tcPr>
          <w:p w:rsidR="00AC471F" w:rsidRPr="00A328B4" w:rsidRDefault="00AC471F" w:rsidP="00C87F35">
            <w:pPr>
              <w:autoSpaceDE w:val="0"/>
              <w:autoSpaceDN w:val="0"/>
              <w:adjustRightInd w:val="0"/>
              <w:rPr>
                <w:b/>
                <w:bCs/>
                <w:sz w:val="18"/>
              </w:rPr>
            </w:pPr>
          </w:p>
        </w:tc>
        <w:tc>
          <w:tcPr>
            <w:tcW w:w="8118" w:type="dxa"/>
            <w:shd w:val="clear" w:color="auto" w:fill="auto"/>
          </w:tcPr>
          <w:p w:rsidR="00AC471F" w:rsidRPr="00A328B4" w:rsidRDefault="00505F28" w:rsidP="00C87F35">
            <w:pPr>
              <w:autoSpaceDE w:val="0"/>
              <w:autoSpaceDN w:val="0"/>
              <w:adjustRightInd w:val="0"/>
              <w:rPr>
                <w:b/>
                <w:bCs/>
                <w:sz w:val="18"/>
              </w:rPr>
            </w:pPr>
            <w:r w:rsidRPr="00A328B4">
              <w:rPr>
                <w:sz w:val="18"/>
              </w:rPr>
              <w:t>Indexes are initialized prior to entering a loop?</w:t>
            </w:r>
          </w:p>
        </w:tc>
      </w:tr>
      <w:tr w:rsidR="00AC471F" w:rsidRPr="00A328B4" w:rsidTr="00C87F35">
        <w:tc>
          <w:tcPr>
            <w:tcW w:w="738" w:type="dxa"/>
            <w:shd w:val="clear" w:color="auto" w:fill="auto"/>
          </w:tcPr>
          <w:p w:rsidR="00AC471F" w:rsidRPr="00A328B4" w:rsidRDefault="00AC471F" w:rsidP="00C87F35">
            <w:pPr>
              <w:autoSpaceDE w:val="0"/>
              <w:autoSpaceDN w:val="0"/>
              <w:adjustRightInd w:val="0"/>
              <w:rPr>
                <w:b/>
                <w:bCs/>
                <w:sz w:val="18"/>
              </w:rPr>
            </w:pPr>
          </w:p>
        </w:tc>
        <w:tc>
          <w:tcPr>
            <w:tcW w:w="8118" w:type="dxa"/>
            <w:shd w:val="clear" w:color="auto" w:fill="auto"/>
          </w:tcPr>
          <w:p w:rsidR="00AC471F" w:rsidRPr="00A328B4" w:rsidRDefault="00505F28" w:rsidP="00C87F35">
            <w:pPr>
              <w:autoSpaceDE w:val="0"/>
              <w:autoSpaceDN w:val="0"/>
              <w:adjustRightInd w:val="0"/>
              <w:rPr>
                <w:bCs/>
                <w:sz w:val="18"/>
              </w:rPr>
            </w:pPr>
            <w:r w:rsidRPr="00A328B4">
              <w:rPr>
                <w:bCs/>
                <w:sz w:val="18"/>
              </w:rPr>
              <w:t>Index variables are not modified within loop?</w:t>
            </w:r>
          </w:p>
        </w:tc>
      </w:tr>
      <w:tr w:rsidR="00AC471F" w:rsidRPr="00A328B4" w:rsidTr="00C87F35">
        <w:tc>
          <w:tcPr>
            <w:tcW w:w="738" w:type="dxa"/>
            <w:shd w:val="clear" w:color="auto" w:fill="auto"/>
          </w:tcPr>
          <w:p w:rsidR="00AC471F" w:rsidRPr="00A328B4" w:rsidRDefault="00AC471F" w:rsidP="00C87F35">
            <w:pPr>
              <w:autoSpaceDE w:val="0"/>
              <w:autoSpaceDN w:val="0"/>
              <w:adjustRightInd w:val="0"/>
              <w:rPr>
                <w:b/>
                <w:bCs/>
                <w:sz w:val="18"/>
              </w:rPr>
            </w:pPr>
          </w:p>
        </w:tc>
        <w:tc>
          <w:tcPr>
            <w:tcW w:w="8118" w:type="dxa"/>
            <w:shd w:val="clear" w:color="auto" w:fill="auto"/>
          </w:tcPr>
          <w:p w:rsidR="00AC471F" w:rsidRPr="00A328B4" w:rsidRDefault="00505F28" w:rsidP="00C87F35">
            <w:pPr>
              <w:autoSpaceDE w:val="0"/>
              <w:autoSpaceDN w:val="0"/>
              <w:adjustRightInd w:val="0"/>
              <w:rPr>
                <w:bCs/>
                <w:sz w:val="18"/>
              </w:rPr>
            </w:pPr>
            <w:r w:rsidRPr="00A328B4">
              <w:rPr>
                <w:bCs/>
                <w:sz w:val="18"/>
              </w:rPr>
              <w:t>Index variables have sufficient range?</w:t>
            </w:r>
          </w:p>
        </w:tc>
      </w:tr>
    </w:tbl>
    <w:p w:rsidR="002C7520" w:rsidRPr="00A328B4" w:rsidRDefault="002C7520" w:rsidP="00DA2402">
      <w:pPr>
        <w:autoSpaceDE w:val="0"/>
        <w:autoSpaceDN w:val="0"/>
        <w:adjustRightInd w:val="0"/>
        <w:rPr>
          <w:b/>
          <w:bCs/>
          <w:sz w:val="18"/>
        </w:rPr>
      </w:pPr>
    </w:p>
    <w:p w:rsidR="00D42F38" w:rsidRPr="00A328B4" w:rsidRDefault="00D42F38" w:rsidP="00D42F38">
      <w:pPr>
        <w:autoSpaceDE w:val="0"/>
        <w:autoSpaceDN w:val="0"/>
        <w:adjustRightInd w:val="0"/>
        <w:rPr>
          <w:b/>
          <w:bCs/>
          <w:sz w:val="18"/>
        </w:rPr>
      </w:pPr>
      <w:r w:rsidRPr="00A328B4">
        <w:rPr>
          <w:b/>
          <w:bCs/>
          <w:sz w:val="18"/>
        </w:rPr>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18"/>
        <w:tblGridChange w:id="70">
          <w:tblGrid>
            <w:gridCol w:w="738"/>
            <w:gridCol w:w="8118"/>
          </w:tblGrid>
        </w:tblGridChange>
      </w:tblGrid>
      <w:tr w:rsidR="0056195A" w:rsidRPr="00A328B4" w:rsidTr="00C87F35">
        <w:tc>
          <w:tcPr>
            <w:tcW w:w="738" w:type="dxa"/>
            <w:shd w:val="clear" w:color="auto" w:fill="auto"/>
          </w:tcPr>
          <w:p w:rsidR="0056195A" w:rsidRPr="00A328B4" w:rsidRDefault="0056195A" w:rsidP="00C87F35">
            <w:pPr>
              <w:autoSpaceDE w:val="0"/>
              <w:autoSpaceDN w:val="0"/>
              <w:adjustRightInd w:val="0"/>
              <w:rPr>
                <w:b/>
                <w:bCs/>
                <w:sz w:val="18"/>
              </w:rPr>
            </w:pPr>
          </w:p>
        </w:tc>
        <w:tc>
          <w:tcPr>
            <w:tcW w:w="8118" w:type="dxa"/>
            <w:shd w:val="clear" w:color="auto" w:fill="auto"/>
          </w:tcPr>
          <w:p w:rsidR="0056195A" w:rsidRPr="00A328B4" w:rsidRDefault="0056195A" w:rsidP="00C87F35">
            <w:pPr>
              <w:autoSpaceDE w:val="0"/>
              <w:autoSpaceDN w:val="0"/>
              <w:adjustRightInd w:val="0"/>
              <w:rPr>
                <w:bCs/>
                <w:sz w:val="18"/>
              </w:rPr>
            </w:pPr>
            <w:r w:rsidRPr="00A328B4">
              <w:rPr>
                <w:bCs/>
                <w:sz w:val="18"/>
              </w:rPr>
              <w:t>Comments are used where appropriate?</w:t>
            </w:r>
          </w:p>
        </w:tc>
      </w:tr>
      <w:tr w:rsidR="0056195A" w:rsidRPr="00A328B4" w:rsidTr="00C87F35">
        <w:tc>
          <w:tcPr>
            <w:tcW w:w="738" w:type="dxa"/>
            <w:shd w:val="clear" w:color="auto" w:fill="auto"/>
          </w:tcPr>
          <w:p w:rsidR="0056195A" w:rsidRPr="00A328B4" w:rsidRDefault="0056195A" w:rsidP="00C87F35">
            <w:pPr>
              <w:autoSpaceDE w:val="0"/>
              <w:autoSpaceDN w:val="0"/>
              <w:adjustRightInd w:val="0"/>
              <w:rPr>
                <w:b/>
                <w:bCs/>
                <w:sz w:val="18"/>
              </w:rPr>
            </w:pPr>
          </w:p>
        </w:tc>
        <w:tc>
          <w:tcPr>
            <w:tcW w:w="8118" w:type="dxa"/>
            <w:shd w:val="clear" w:color="auto" w:fill="auto"/>
          </w:tcPr>
          <w:p w:rsidR="0056195A" w:rsidRPr="00A328B4" w:rsidRDefault="0056195A" w:rsidP="00C87F35">
            <w:pPr>
              <w:autoSpaceDE w:val="0"/>
              <w:autoSpaceDN w:val="0"/>
              <w:adjustRightInd w:val="0"/>
              <w:rPr>
                <w:bCs/>
                <w:sz w:val="18"/>
              </w:rPr>
            </w:pPr>
            <w:r w:rsidRPr="00A328B4">
              <w:rPr>
                <w:bCs/>
                <w:sz w:val="18"/>
              </w:rPr>
              <w:t>Comments consistent with code?</w:t>
            </w:r>
          </w:p>
        </w:tc>
      </w:tr>
      <w:tr w:rsidR="0056195A" w:rsidRPr="00A328B4" w:rsidTr="00C87F35">
        <w:tc>
          <w:tcPr>
            <w:tcW w:w="738" w:type="dxa"/>
            <w:shd w:val="clear" w:color="auto" w:fill="auto"/>
          </w:tcPr>
          <w:p w:rsidR="0056195A" w:rsidRPr="00A328B4" w:rsidRDefault="0056195A" w:rsidP="00C87F35">
            <w:pPr>
              <w:autoSpaceDE w:val="0"/>
              <w:autoSpaceDN w:val="0"/>
              <w:adjustRightInd w:val="0"/>
              <w:rPr>
                <w:bCs/>
                <w:sz w:val="18"/>
              </w:rPr>
            </w:pPr>
          </w:p>
        </w:tc>
        <w:tc>
          <w:tcPr>
            <w:tcW w:w="8118" w:type="dxa"/>
            <w:shd w:val="clear" w:color="auto" w:fill="auto"/>
          </w:tcPr>
          <w:p w:rsidR="0056195A" w:rsidRPr="00A328B4" w:rsidRDefault="00505F28" w:rsidP="00C87F35">
            <w:pPr>
              <w:autoSpaceDE w:val="0"/>
              <w:autoSpaceDN w:val="0"/>
              <w:adjustRightInd w:val="0"/>
              <w:rPr>
                <w:b/>
                <w:bCs/>
                <w:sz w:val="18"/>
              </w:rPr>
            </w:pPr>
            <w:r w:rsidRPr="00A328B4">
              <w:rPr>
                <w:sz w:val="18"/>
              </w:rPr>
              <w:t>Function definitions include return value, argument and parameter definitions.</w:t>
            </w:r>
          </w:p>
        </w:tc>
      </w:tr>
    </w:tbl>
    <w:p w:rsidR="0056195A" w:rsidRPr="00A328B4" w:rsidRDefault="0056195A" w:rsidP="00D42F38">
      <w:pPr>
        <w:autoSpaceDE w:val="0"/>
        <w:autoSpaceDN w:val="0"/>
        <w:adjustRightInd w:val="0"/>
        <w:rPr>
          <w:b/>
          <w:bCs/>
          <w:sz w:val="18"/>
        </w:rPr>
      </w:pPr>
    </w:p>
    <w:p w:rsidR="00D42F38" w:rsidRPr="00A328B4" w:rsidRDefault="00D42F38" w:rsidP="00D42F38">
      <w:pPr>
        <w:autoSpaceDE w:val="0"/>
        <w:autoSpaceDN w:val="0"/>
        <w:adjustRightInd w:val="0"/>
        <w:rPr>
          <w:b/>
          <w:bCs/>
          <w:sz w:val="18"/>
        </w:rPr>
      </w:pPr>
      <w:r w:rsidRPr="00A328B4">
        <w:rPr>
          <w:b/>
          <w:bCs/>
          <w:sz w:val="18"/>
        </w:rPr>
        <w:t>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18"/>
        <w:tblGridChange w:id="71">
          <w:tblGrid>
            <w:gridCol w:w="738"/>
            <w:gridCol w:w="8118"/>
          </w:tblGrid>
        </w:tblGridChange>
      </w:tblGrid>
      <w:tr w:rsidR="00505F28" w:rsidRPr="00A328B4" w:rsidTr="00C87F35">
        <w:tc>
          <w:tcPr>
            <w:tcW w:w="738" w:type="dxa"/>
            <w:shd w:val="clear" w:color="auto" w:fill="auto"/>
          </w:tcPr>
          <w:p w:rsidR="00505F28" w:rsidRPr="00A328B4" w:rsidRDefault="00505F28" w:rsidP="00C87F35">
            <w:pPr>
              <w:autoSpaceDE w:val="0"/>
              <w:autoSpaceDN w:val="0"/>
              <w:adjustRightInd w:val="0"/>
              <w:rPr>
                <w:b/>
                <w:bCs/>
                <w:sz w:val="18"/>
              </w:rPr>
            </w:pPr>
          </w:p>
        </w:tc>
        <w:tc>
          <w:tcPr>
            <w:tcW w:w="8118" w:type="dxa"/>
            <w:shd w:val="clear" w:color="auto" w:fill="auto"/>
          </w:tcPr>
          <w:p w:rsidR="00505F28" w:rsidRPr="00A328B4" w:rsidRDefault="00505F28" w:rsidP="00C87F35">
            <w:pPr>
              <w:autoSpaceDE w:val="0"/>
              <w:autoSpaceDN w:val="0"/>
              <w:adjustRightInd w:val="0"/>
              <w:rPr>
                <w:bCs/>
                <w:sz w:val="18"/>
              </w:rPr>
            </w:pPr>
            <w:r w:rsidRPr="00A328B4">
              <w:rPr>
                <w:bCs/>
                <w:sz w:val="18"/>
              </w:rPr>
              <w:t>Variable names are meaningful and appropriate?</w:t>
            </w:r>
          </w:p>
        </w:tc>
      </w:tr>
      <w:tr w:rsidR="00505F28" w:rsidRPr="00A328B4" w:rsidTr="00C87F35">
        <w:tc>
          <w:tcPr>
            <w:tcW w:w="738" w:type="dxa"/>
            <w:shd w:val="clear" w:color="auto" w:fill="auto"/>
          </w:tcPr>
          <w:p w:rsidR="00505F28" w:rsidRPr="00A328B4" w:rsidRDefault="00505F28" w:rsidP="00C87F35">
            <w:pPr>
              <w:autoSpaceDE w:val="0"/>
              <w:autoSpaceDN w:val="0"/>
              <w:adjustRightInd w:val="0"/>
              <w:rPr>
                <w:b/>
                <w:bCs/>
                <w:sz w:val="18"/>
              </w:rPr>
            </w:pPr>
          </w:p>
        </w:tc>
        <w:tc>
          <w:tcPr>
            <w:tcW w:w="8118" w:type="dxa"/>
            <w:shd w:val="clear" w:color="auto" w:fill="auto"/>
          </w:tcPr>
          <w:p w:rsidR="00505F28" w:rsidRPr="00A328B4" w:rsidRDefault="00505F28" w:rsidP="00C87F35">
            <w:pPr>
              <w:autoSpaceDE w:val="0"/>
              <w:autoSpaceDN w:val="0"/>
              <w:adjustRightInd w:val="0"/>
              <w:rPr>
                <w:b/>
                <w:bCs/>
                <w:sz w:val="18"/>
              </w:rPr>
            </w:pPr>
            <w:r w:rsidRPr="00A328B4">
              <w:rPr>
                <w:sz w:val="18"/>
              </w:rPr>
              <w:t>Variables have proper type consistency or casting?</w:t>
            </w:r>
          </w:p>
        </w:tc>
      </w:tr>
      <w:tr w:rsidR="00505F28" w:rsidRPr="00A328B4" w:rsidTr="00C87F35">
        <w:tc>
          <w:tcPr>
            <w:tcW w:w="738" w:type="dxa"/>
            <w:shd w:val="clear" w:color="auto" w:fill="auto"/>
          </w:tcPr>
          <w:p w:rsidR="00505F28" w:rsidRPr="00A328B4" w:rsidRDefault="00505F28" w:rsidP="00C87F35">
            <w:pPr>
              <w:autoSpaceDE w:val="0"/>
              <w:autoSpaceDN w:val="0"/>
              <w:adjustRightInd w:val="0"/>
              <w:rPr>
                <w:b/>
                <w:bCs/>
                <w:sz w:val="18"/>
              </w:rPr>
            </w:pPr>
          </w:p>
        </w:tc>
        <w:tc>
          <w:tcPr>
            <w:tcW w:w="8118" w:type="dxa"/>
            <w:shd w:val="clear" w:color="auto" w:fill="auto"/>
          </w:tcPr>
          <w:p w:rsidR="00505F28" w:rsidRPr="00A328B4" w:rsidRDefault="00505F28" w:rsidP="00C87F35">
            <w:pPr>
              <w:autoSpaceDE w:val="0"/>
              <w:autoSpaceDN w:val="0"/>
              <w:adjustRightInd w:val="0"/>
              <w:rPr>
                <w:bCs/>
                <w:sz w:val="18"/>
              </w:rPr>
            </w:pPr>
            <w:r w:rsidRPr="00A328B4">
              <w:rPr>
                <w:bCs/>
                <w:sz w:val="18"/>
              </w:rPr>
              <w:t>Variables are used?</w:t>
            </w:r>
          </w:p>
        </w:tc>
      </w:tr>
    </w:tbl>
    <w:p w:rsidR="00505F28" w:rsidRPr="00A328B4" w:rsidRDefault="00505F28" w:rsidP="00D42F38">
      <w:pPr>
        <w:autoSpaceDE w:val="0"/>
        <w:autoSpaceDN w:val="0"/>
        <w:adjustRightInd w:val="0"/>
        <w:rPr>
          <w:b/>
          <w:bCs/>
          <w:sz w:val="18"/>
        </w:rPr>
      </w:pPr>
    </w:p>
    <w:p w:rsidR="00D42F38" w:rsidRPr="00A328B4" w:rsidRDefault="00D42F38" w:rsidP="00D42F38">
      <w:pPr>
        <w:autoSpaceDE w:val="0"/>
        <w:autoSpaceDN w:val="0"/>
        <w:adjustRightInd w:val="0"/>
        <w:rPr>
          <w:b/>
          <w:bCs/>
          <w:sz w:val="18"/>
        </w:rPr>
      </w:pPr>
      <w:r w:rsidRPr="00A328B4">
        <w:rPr>
          <w:b/>
          <w:bCs/>
          <w:sz w:val="18"/>
        </w:rPr>
        <w:t>Arithmetic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18"/>
        <w:tblGridChange w:id="72">
          <w:tblGrid>
            <w:gridCol w:w="738"/>
            <w:gridCol w:w="8118"/>
          </w:tblGrid>
        </w:tblGridChange>
      </w:tblGrid>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b/>
                <w:bCs/>
                <w:sz w:val="18"/>
              </w:rPr>
            </w:pPr>
            <w:r w:rsidRPr="00A328B4">
              <w:rPr>
                <w:sz w:val="18"/>
              </w:rPr>
              <w:t>Avoid comparing floating-point numbers for equality?</w:t>
            </w:r>
          </w:p>
        </w:tc>
      </w:tr>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b/>
                <w:bCs/>
                <w:sz w:val="18"/>
              </w:rPr>
            </w:pPr>
            <w:r w:rsidRPr="00A328B4">
              <w:rPr>
                <w:sz w:val="18"/>
              </w:rPr>
              <w:t>Code minimizes rounding errors?</w:t>
            </w:r>
          </w:p>
        </w:tc>
      </w:tr>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sz w:val="18"/>
              </w:rPr>
            </w:pPr>
            <w:r w:rsidRPr="00A328B4">
              <w:rPr>
                <w:sz w:val="18"/>
              </w:rPr>
              <w:t>Avoid additions and subtractions on numbers with greatly different magnitudes?</w:t>
            </w:r>
          </w:p>
        </w:tc>
      </w:tr>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b/>
                <w:bCs/>
                <w:sz w:val="18"/>
              </w:rPr>
            </w:pPr>
            <w:r w:rsidRPr="00A328B4">
              <w:rPr>
                <w:sz w:val="18"/>
              </w:rPr>
              <w:t>Divisors tested for zero?</w:t>
            </w:r>
          </w:p>
        </w:tc>
      </w:tr>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b/>
                <w:bCs/>
                <w:sz w:val="18"/>
              </w:rPr>
            </w:pPr>
            <w:r w:rsidRPr="00A328B4">
              <w:rPr>
                <w:sz w:val="18"/>
              </w:rPr>
              <w:t>Computations done using variables of consistent types?</w:t>
            </w:r>
          </w:p>
        </w:tc>
      </w:tr>
      <w:tr w:rsidR="00EB0943" w:rsidRPr="00A328B4" w:rsidTr="00C87F35">
        <w:tc>
          <w:tcPr>
            <w:tcW w:w="738" w:type="dxa"/>
            <w:shd w:val="clear" w:color="auto" w:fill="auto"/>
          </w:tcPr>
          <w:p w:rsidR="00EB0943" w:rsidRPr="00A328B4" w:rsidRDefault="00EB0943" w:rsidP="00C87F35">
            <w:pPr>
              <w:autoSpaceDE w:val="0"/>
              <w:autoSpaceDN w:val="0"/>
              <w:adjustRightInd w:val="0"/>
              <w:rPr>
                <w:b/>
                <w:bCs/>
                <w:sz w:val="18"/>
              </w:rPr>
            </w:pPr>
          </w:p>
        </w:tc>
        <w:tc>
          <w:tcPr>
            <w:tcW w:w="8118" w:type="dxa"/>
            <w:shd w:val="clear" w:color="auto" w:fill="auto"/>
          </w:tcPr>
          <w:p w:rsidR="00EB0943" w:rsidRPr="00A328B4" w:rsidRDefault="00D32E2C" w:rsidP="00C87F35">
            <w:pPr>
              <w:autoSpaceDE w:val="0"/>
              <w:autoSpaceDN w:val="0"/>
              <w:adjustRightInd w:val="0"/>
              <w:rPr>
                <w:b/>
                <w:bCs/>
                <w:sz w:val="18"/>
              </w:rPr>
            </w:pPr>
            <w:r w:rsidRPr="00A328B4">
              <w:rPr>
                <w:sz w:val="18"/>
              </w:rPr>
              <w:t>Overflows and underflows are checked?</w:t>
            </w:r>
          </w:p>
        </w:tc>
      </w:tr>
    </w:tbl>
    <w:p w:rsidR="00C87F35" w:rsidRPr="00A328B4" w:rsidRDefault="00C87F35" w:rsidP="00437826">
      <w:pPr>
        <w:autoSpaceDE w:val="0"/>
        <w:autoSpaceDN w:val="0"/>
        <w:adjustRightInd w:val="0"/>
        <w:rPr>
          <w:b/>
          <w:bCs/>
          <w:sz w:val="18"/>
        </w:rPr>
      </w:pPr>
    </w:p>
    <w:p w:rsidR="00437826" w:rsidRPr="00A328B4" w:rsidRDefault="00437826" w:rsidP="00437826">
      <w:pPr>
        <w:autoSpaceDE w:val="0"/>
        <w:autoSpaceDN w:val="0"/>
        <w:adjustRightInd w:val="0"/>
        <w:rPr>
          <w:b/>
          <w:bCs/>
          <w:sz w:val="18"/>
        </w:rPr>
      </w:pPr>
      <w:r w:rsidRPr="00A328B4">
        <w:rPr>
          <w:b/>
          <w:bCs/>
          <w:sz w:val="18"/>
        </w:rPr>
        <w:t>Defensive Programming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18"/>
        <w:tblGridChange w:id="73">
          <w:tblGrid>
            <w:gridCol w:w="738"/>
            <w:gridCol w:w="8118"/>
          </w:tblGrid>
        </w:tblGridChange>
      </w:tblGrid>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bCs/>
                <w:sz w:val="18"/>
              </w:rPr>
            </w:pPr>
            <w:r w:rsidRPr="00A328B4">
              <w:rPr>
                <w:bCs/>
                <w:sz w:val="18"/>
              </w:rPr>
              <w:t>Array indexes tested against limit?</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b/>
                <w:bCs/>
                <w:sz w:val="18"/>
              </w:rPr>
            </w:pPr>
            <w:r w:rsidRPr="00A328B4">
              <w:rPr>
                <w:sz w:val="18"/>
              </w:rPr>
              <w:t>Pointers and file handles tested for valid assignments before being used?</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File access tested for valid return cases and record requests within bounds?</w:t>
            </w:r>
          </w:p>
        </w:tc>
      </w:tr>
      <w:tr w:rsidR="00C87F35"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Files checked for existence before attempting to access them?</w:t>
            </w:r>
          </w:p>
        </w:tc>
      </w:tr>
      <w:tr w:rsidR="000C4B1C" w:rsidRPr="00A328B4" w:rsidTr="00C87F35">
        <w:tc>
          <w:tcPr>
            <w:tcW w:w="738" w:type="dxa"/>
            <w:shd w:val="clear" w:color="auto" w:fill="auto"/>
          </w:tcPr>
          <w:p w:rsidR="000C4B1C" w:rsidRPr="00A328B4" w:rsidRDefault="000C4B1C" w:rsidP="00C87F35">
            <w:pPr>
              <w:autoSpaceDE w:val="0"/>
              <w:autoSpaceDN w:val="0"/>
              <w:adjustRightInd w:val="0"/>
              <w:rPr>
                <w:b/>
                <w:bCs/>
                <w:sz w:val="18"/>
              </w:rPr>
            </w:pPr>
          </w:p>
        </w:tc>
        <w:tc>
          <w:tcPr>
            <w:tcW w:w="8118" w:type="dxa"/>
            <w:shd w:val="clear" w:color="auto" w:fill="auto"/>
          </w:tcPr>
          <w:p w:rsidR="000C4B1C" w:rsidRPr="00A328B4" w:rsidRDefault="000C4B1C" w:rsidP="00441A4C">
            <w:pPr>
              <w:autoSpaceDE w:val="0"/>
              <w:autoSpaceDN w:val="0"/>
              <w:adjustRightInd w:val="0"/>
              <w:rPr>
                <w:sz w:val="18"/>
              </w:rPr>
            </w:pPr>
            <w:r w:rsidRPr="00A328B4">
              <w:rPr>
                <w:sz w:val="18"/>
              </w:rPr>
              <w:t>Opened files closed appropriately?</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Function input parameters tested for validity and usage?</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Function output variables assigned valid values?</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Memory allocated is properly de-allocated?</w:t>
            </w:r>
          </w:p>
        </w:tc>
      </w:tr>
      <w:tr w:rsidR="000C4B1C" w:rsidRPr="00A328B4" w:rsidTr="00C87F35">
        <w:tc>
          <w:tcPr>
            <w:tcW w:w="738" w:type="dxa"/>
            <w:shd w:val="clear" w:color="auto" w:fill="auto"/>
          </w:tcPr>
          <w:p w:rsidR="00C87F35" w:rsidRPr="00A328B4" w:rsidRDefault="00C87F35" w:rsidP="00C87F35">
            <w:pPr>
              <w:autoSpaceDE w:val="0"/>
              <w:autoSpaceDN w:val="0"/>
              <w:adjustRightInd w:val="0"/>
              <w:rPr>
                <w:b/>
                <w:bCs/>
                <w:sz w:val="18"/>
              </w:rPr>
            </w:pPr>
          </w:p>
        </w:tc>
        <w:tc>
          <w:tcPr>
            <w:tcW w:w="8118" w:type="dxa"/>
            <w:shd w:val="clear" w:color="auto" w:fill="auto"/>
          </w:tcPr>
          <w:p w:rsidR="00C87F35" w:rsidRPr="00A328B4" w:rsidRDefault="00C87F35" w:rsidP="00C87F35">
            <w:pPr>
              <w:autoSpaceDE w:val="0"/>
              <w:autoSpaceDN w:val="0"/>
              <w:adjustRightInd w:val="0"/>
              <w:rPr>
                <w:sz w:val="18"/>
              </w:rPr>
            </w:pPr>
            <w:r w:rsidRPr="00A328B4">
              <w:rPr>
                <w:sz w:val="18"/>
              </w:rPr>
              <w:t>Timeout and exit cases used for external device access?</w:t>
            </w:r>
          </w:p>
        </w:tc>
      </w:tr>
    </w:tbl>
    <w:p w:rsidR="004B5D37" w:rsidRPr="00A328B4" w:rsidRDefault="004B5D37" w:rsidP="008B38FD">
      <w:pPr>
        <w:autoSpaceDE w:val="0"/>
        <w:autoSpaceDN w:val="0"/>
        <w:adjustRightInd w:val="0"/>
        <w:ind w:left="1440"/>
        <w:rPr>
          <w:sz w:val="18"/>
        </w:rPr>
      </w:pPr>
    </w:p>
    <w:p w:rsidR="007E43AA" w:rsidRPr="00A328B4" w:rsidRDefault="007E43AA" w:rsidP="007E43AA">
      <w:pPr>
        <w:autoSpaceDE w:val="0"/>
        <w:autoSpaceDN w:val="0"/>
        <w:adjustRightInd w:val="0"/>
        <w:rPr>
          <w:b/>
          <w:bCs/>
          <w:sz w:val="18"/>
        </w:rPr>
      </w:pPr>
      <w:commentRangeStart w:id="74"/>
      <w:r w:rsidRPr="00A328B4">
        <w:rPr>
          <w:b/>
          <w:bCs/>
          <w:sz w:val="18"/>
        </w:rPr>
        <w:t>System Related Checks</w:t>
      </w:r>
      <w:commentRangeEnd w:id="74"/>
      <w:r w:rsidR="00AA705C" w:rsidRPr="00A328B4">
        <w:rPr>
          <w:rStyle w:val="CommentReference"/>
          <w:sz w:val="10"/>
        </w:rPr>
        <w:commentReference w:id="7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8100"/>
        <w:tblGridChange w:id="75">
          <w:tblGrid>
            <w:gridCol w:w="738"/>
            <w:gridCol w:w="8100"/>
          </w:tblGrid>
        </w:tblGridChange>
      </w:tblGrid>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sz w:val="18"/>
              </w:rPr>
            </w:pPr>
            <w:r w:rsidRPr="00A328B4">
              <w:rPr>
                <w:sz w:val="18"/>
              </w:rPr>
              <w:t>Applications warm start properly?</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sz w:val="18"/>
              </w:rPr>
            </w:pPr>
            <w:r w:rsidRPr="00A328B4">
              <w:rPr>
                <w:sz w:val="18"/>
              </w:rPr>
              <w:t>Variables initialized?</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sz w:val="18"/>
              </w:rPr>
            </w:pPr>
            <w:r w:rsidRPr="00A328B4">
              <w:rPr>
                <w:sz w:val="18"/>
              </w:rPr>
              <w:t>Potential memory leaks?</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sz w:val="18"/>
              </w:rPr>
            </w:pPr>
            <w:r w:rsidRPr="00A328B4">
              <w:rPr>
                <w:sz w:val="18"/>
              </w:rPr>
              <w:t>Change impacts external interfaces or protocols</w:t>
            </w:r>
            <w:r w:rsidRPr="00A328B4">
              <w:rPr>
                <w:rStyle w:val="CommentReference"/>
                <w:sz w:val="10"/>
              </w:rPr>
              <w:commentReference w:id="76"/>
            </w:r>
            <w:r w:rsidRPr="00A328B4">
              <w:rPr>
                <w:sz w:val="18"/>
              </w:rPr>
              <w:t>?</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sz w:val="18"/>
              </w:rPr>
            </w:pPr>
            <w:r w:rsidRPr="00A328B4">
              <w:rPr>
                <w:sz w:val="18"/>
              </w:rPr>
              <w:t>Register access verified?</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bCs/>
                <w:sz w:val="18"/>
              </w:rPr>
            </w:pPr>
            <w:r w:rsidRPr="00A328B4">
              <w:rPr>
                <w:bCs/>
                <w:sz w:val="18"/>
              </w:rPr>
              <w:t>Semaphore and locks do not cause “deadly embrace”?</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bCs/>
                <w:sz w:val="18"/>
              </w:rPr>
            </w:pPr>
            <w:r w:rsidRPr="00A328B4">
              <w:rPr>
                <w:bCs/>
                <w:sz w:val="18"/>
              </w:rPr>
              <w:t>Memory used is appropriate size and type?</w:t>
            </w:r>
          </w:p>
        </w:tc>
      </w:tr>
      <w:tr w:rsidR="00A45DBF" w:rsidRPr="00A328B4" w:rsidTr="00A328B4">
        <w:tc>
          <w:tcPr>
            <w:tcW w:w="738" w:type="dxa"/>
            <w:shd w:val="clear" w:color="auto" w:fill="auto"/>
          </w:tcPr>
          <w:p w:rsidR="00A45DBF" w:rsidRPr="00A328B4" w:rsidRDefault="00A45DBF" w:rsidP="00B92C42">
            <w:pPr>
              <w:autoSpaceDE w:val="0"/>
              <w:autoSpaceDN w:val="0"/>
              <w:adjustRightInd w:val="0"/>
              <w:rPr>
                <w:b/>
                <w:bCs/>
                <w:sz w:val="18"/>
              </w:rPr>
            </w:pPr>
          </w:p>
        </w:tc>
        <w:tc>
          <w:tcPr>
            <w:tcW w:w="8100" w:type="dxa"/>
            <w:shd w:val="clear" w:color="auto" w:fill="auto"/>
          </w:tcPr>
          <w:p w:rsidR="00A45DBF" w:rsidRPr="00A328B4" w:rsidRDefault="00A45DBF" w:rsidP="00B92C42">
            <w:pPr>
              <w:autoSpaceDE w:val="0"/>
              <w:autoSpaceDN w:val="0"/>
              <w:adjustRightInd w:val="0"/>
              <w:rPr>
                <w:bCs/>
                <w:sz w:val="18"/>
              </w:rPr>
            </w:pPr>
            <w:r w:rsidRPr="00A328B4">
              <w:rPr>
                <w:bCs/>
                <w:sz w:val="18"/>
              </w:rPr>
              <w:t>Processor usage is appropriate?</w:t>
            </w:r>
          </w:p>
        </w:tc>
      </w:tr>
      <w:tr w:rsidR="00B058B7" w:rsidRPr="00A328B4" w:rsidTr="00746A37">
        <w:tc>
          <w:tcPr>
            <w:tcW w:w="738" w:type="dxa"/>
            <w:shd w:val="clear" w:color="auto" w:fill="auto"/>
          </w:tcPr>
          <w:p w:rsidR="00B058B7" w:rsidRPr="00B015CE" w:rsidRDefault="00B058B7" w:rsidP="00B92C42">
            <w:pPr>
              <w:autoSpaceDE w:val="0"/>
              <w:autoSpaceDN w:val="0"/>
              <w:adjustRightInd w:val="0"/>
              <w:rPr>
                <w:b/>
                <w:bCs/>
                <w:sz w:val="18"/>
              </w:rPr>
            </w:pPr>
          </w:p>
        </w:tc>
        <w:tc>
          <w:tcPr>
            <w:tcW w:w="8100" w:type="dxa"/>
            <w:shd w:val="clear" w:color="auto" w:fill="auto"/>
          </w:tcPr>
          <w:p w:rsidR="00B058B7" w:rsidRPr="00B015CE" w:rsidRDefault="00B058B7" w:rsidP="00B92C42">
            <w:pPr>
              <w:autoSpaceDE w:val="0"/>
              <w:autoSpaceDN w:val="0"/>
              <w:adjustRightInd w:val="0"/>
              <w:rPr>
                <w:bCs/>
                <w:sz w:val="18"/>
              </w:rPr>
            </w:pPr>
            <w:r>
              <w:rPr>
                <w:bCs/>
                <w:sz w:val="18"/>
              </w:rPr>
              <w:t>Is follow-up code review necessary?</w:t>
            </w:r>
          </w:p>
        </w:tc>
      </w:tr>
    </w:tbl>
    <w:p w:rsidR="00D171B2" w:rsidRDefault="00D171B2" w:rsidP="00A328B4">
      <w:pPr>
        <w:autoSpaceDE w:val="0"/>
        <w:autoSpaceDN w:val="0"/>
        <w:adjustRightInd w:val="0"/>
        <w:ind w:left="360"/>
        <w:jc w:val="center"/>
      </w:pPr>
      <w:r w:rsidRPr="00A328B4">
        <w:rPr>
          <w:sz w:val="18"/>
        </w:rPr>
        <w:br w:type="page"/>
      </w: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Default="00D171B2" w:rsidP="00A328B4">
      <w:pPr>
        <w:autoSpaceDE w:val="0"/>
        <w:autoSpaceDN w:val="0"/>
        <w:adjustRightInd w:val="0"/>
        <w:ind w:left="360"/>
        <w:jc w:val="center"/>
      </w:pPr>
    </w:p>
    <w:p w:rsidR="00D171B2" w:rsidRPr="00A328B4" w:rsidRDefault="00D171B2" w:rsidP="00A328B4">
      <w:pPr>
        <w:autoSpaceDE w:val="0"/>
        <w:autoSpaceDN w:val="0"/>
        <w:adjustRightInd w:val="0"/>
        <w:ind w:left="360"/>
        <w:jc w:val="center"/>
        <w:rPr>
          <w:b/>
          <w:sz w:val="32"/>
          <w:szCs w:val="32"/>
        </w:rPr>
      </w:pPr>
      <w:r w:rsidRPr="00A328B4">
        <w:rPr>
          <w:b/>
          <w:sz w:val="32"/>
          <w:szCs w:val="32"/>
        </w:rPr>
        <w:t>A</w:t>
      </w:r>
      <w:ins w:id="77" w:author="Raymond Crow" w:date="2013-06-26T16:51:00Z">
        <w:r w:rsidR="00BF7F04">
          <w:rPr>
            <w:b/>
            <w:sz w:val="32"/>
            <w:szCs w:val="32"/>
          </w:rPr>
          <w:t>PPENDIX</w:t>
        </w:r>
      </w:ins>
      <w:del w:id="78" w:author="Raymond Crow" w:date="2013-06-26T16:49:00Z">
        <w:r w:rsidRPr="00A328B4" w:rsidDel="009C04CB">
          <w:rPr>
            <w:b/>
            <w:sz w:val="32"/>
            <w:szCs w:val="32"/>
          </w:rPr>
          <w:delText>ppendix</w:delText>
        </w:r>
      </w:del>
      <w:r w:rsidRPr="00A328B4">
        <w:rPr>
          <w:b/>
          <w:sz w:val="32"/>
          <w:szCs w:val="32"/>
        </w:rPr>
        <w:t xml:space="preserve"> B</w:t>
      </w:r>
    </w:p>
    <w:p w:rsidR="00637E66" w:rsidRPr="009C04CB" w:rsidRDefault="00D171B2" w:rsidP="00D171B2">
      <w:pPr>
        <w:autoSpaceDE w:val="0"/>
        <w:autoSpaceDN w:val="0"/>
        <w:adjustRightInd w:val="0"/>
        <w:ind w:left="360"/>
        <w:jc w:val="center"/>
        <w:rPr>
          <w:b/>
          <w:sz w:val="32"/>
          <w:szCs w:val="32"/>
        </w:rPr>
      </w:pPr>
      <w:r w:rsidRPr="009C04CB">
        <w:rPr>
          <w:b/>
          <w:sz w:val="32"/>
          <w:szCs w:val="32"/>
        </w:rPr>
        <w:t>C</w:t>
      </w:r>
      <w:ins w:id="79" w:author="Raymond Crow" w:date="2013-06-26T16:51:00Z">
        <w:r w:rsidR="00BF7F04">
          <w:rPr>
            <w:b/>
            <w:sz w:val="32"/>
            <w:szCs w:val="32"/>
          </w:rPr>
          <w:t>ODE</w:t>
        </w:r>
      </w:ins>
      <w:del w:id="80" w:author="Raymond Crow" w:date="2013-06-26T16:51:00Z">
        <w:r w:rsidRPr="009C04CB" w:rsidDel="00BF7F04">
          <w:rPr>
            <w:b/>
            <w:sz w:val="32"/>
            <w:szCs w:val="32"/>
          </w:rPr>
          <w:delText>ode</w:delText>
        </w:r>
      </w:del>
      <w:r w:rsidRPr="009C04CB">
        <w:rPr>
          <w:b/>
          <w:sz w:val="32"/>
          <w:szCs w:val="32"/>
        </w:rPr>
        <w:t xml:space="preserve"> R</w:t>
      </w:r>
      <w:del w:id="81" w:author="Raymond Crow" w:date="2013-06-26T16:51:00Z">
        <w:r w:rsidRPr="009C04CB" w:rsidDel="00BF7F04">
          <w:rPr>
            <w:b/>
            <w:sz w:val="32"/>
            <w:szCs w:val="32"/>
          </w:rPr>
          <w:delText>eview</w:delText>
        </w:r>
      </w:del>
      <w:ins w:id="82" w:author="Raymond Crow" w:date="2013-06-26T16:51:00Z">
        <w:r w:rsidR="00BF7F04">
          <w:rPr>
            <w:b/>
            <w:sz w:val="32"/>
            <w:szCs w:val="32"/>
          </w:rPr>
          <w:t>EVIEW</w:t>
        </w:r>
      </w:ins>
      <w:r w:rsidRPr="009C04CB">
        <w:rPr>
          <w:b/>
          <w:sz w:val="32"/>
          <w:szCs w:val="32"/>
        </w:rPr>
        <w:t xml:space="preserve"> F</w:t>
      </w:r>
      <w:ins w:id="83" w:author="Raymond Crow" w:date="2013-06-26T16:51:00Z">
        <w:r w:rsidR="00BF7F04">
          <w:rPr>
            <w:b/>
            <w:sz w:val="32"/>
            <w:szCs w:val="32"/>
          </w:rPr>
          <w:t>ORM</w:t>
        </w:r>
      </w:ins>
      <w:del w:id="84" w:author="Raymond Crow" w:date="2013-06-26T16:51:00Z">
        <w:r w:rsidRPr="009C04CB" w:rsidDel="00BF7F04">
          <w:rPr>
            <w:b/>
            <w:sz w:val="32"/>
            <w:szCs w:val="32"/>
          </w:rPr>
          <w:delText>orm</w:delText>
        </w:r>
      </w:del>
    </w:p>
    <w:p w:rsidR="009C04CB" w:rsidRPr="009C04CB" w:rsidRDefault="00637E66" w:rsidP="009C04CB">
      <w:pPr>
        <w:autoSpaceDE w:val="0"/>
        <w:autoSpaceDN w:val="0"/>
        <w:adjustRightInd w:val="0"/>
        <w:ind w:left="360"/>
        <w:jc w:val="center"/>
        <w:rPr>
          <w:ins w:id="85" w:author="Raymond Crow" w:date="2013-06-26T16:42:00Z"/>
          <w:b/>
          <w:sz w:val="28"/>
          <w:szCs w:val="28"/>
          <w:rPrChange w:id="86" w:author="Raymond Crow" w:date="2013-06-26T16:42:00Z">
            <w:rPr>
              <w:ins w:id="87" w:author="Raymond Crow" w:date="2013-06-26T16:42:00Z"/>
              <w:b/>
              <w:sz w:val="32"/>
              <w:szCs w:val="32"/>
            </w:rPr>
          </w:rPrChange>
        </w:rPr>
        <w:pPrChange w:id="88" w:author="Raymond Crow" w:date="2013-06-26T16:43:00Z">
          <w:pPr>
            <w:autoSpaceDE w:val="0"/>
            <w:autoSpaceDN w:val="0"/>
            <w:adjustRightInd w:val="0"/>
            <w:ind w:left="360"/>
          </w:pPr>
        </w:pPrChange>
      </w:pPr>
      <w:r>
        <w:rPr>
          <w:b/>
          <w:sz w:val="32"/>
          <w:szCs w:val="32"/>
        </w:rPr>
        <w:br w:type="page"/>
      </w:r>
      <w:ins w:id="89" w:author="Raymond Crow" w:date="2013-06-26T16:43:00Z">
        <w:r w:rsidR="009C04CB">
          <w:rPr>
            <w:b/>
            <w:sz w:val="28"/>
            <w:szCs w:val="28"/>
          </w:rPr>
          <w:lastRenderedPageBreak/>
          <w:t>Code Review Form</w:t>
        </w:r>
      </w:ins>
    </w:p>
    <w:p w:rsidR="009C04CB" w:rsidRDefault="009C04CB" w:rsidP="008B0AF1">
      <w:pPr>
        <w:autoSpaceDE w:val="0"/>
        <w:autoSpaceDN w:val="0"/>
        <w:adjustRightInd w:val="0"/>
        <w:ind w:left="360"/>
        <w:rPr>
          <w:ins w:id="90" w:author="Raymond Crow" w:date="2013-06-26T16:42:00Z"/>
          <w:b/>
          <w:sz w:val="32"/>
          <w:szCs w:val="32"/>
        </w:rPr>
      </w:pPr>
    </w:p>
    <w:p w:rsidR="00353211" w:rsidRPr="00A328B4" w:rsidRDefault="00353211" w:rsidP="008B0AF1">
      <w:pPr>
        <w:autoSpaceDE w:val="0"/>
        <w:autoSpaceDN w:val="0"/>
        <w:adjustRightInd w:val="0"/>
        <w:ind w:left="360"/>
        <w:rPr>
          <w:b/>
          <w:sz w:val="22"/>
          <w:szCs w:val="22"/>
        </w:rPr>
      </w:pPr>
      <w:r w:rsidRPr="00A328B4">
        <w:rPr>
          <w:b/>
          <w:sz w:val="22"/>
          <w:szCs w:val="22"/>
        </w:rPr>
        <w:t>Date:</w:t>
      </w:r>
      <w:r>
        <w:rPr>
          <w:b/>
          <w:sz w:val="22"/>
          <w:szCs w:val="22"/>
        </w:rPr>
        <w:t xml:space="preserve"> </w:t>
      </w:r>
      <w:r>
        <w:rPr>
          <w:b/>
          <w:sz w:val="22"/>
          <w:szCs w:val="22"/>
          <w:u w:val="single"/>
        </w:rPr>
        <w:t xml:space="preserve">           </w:t>
      </w:r>
      <w:r w:rsidR="002A55F5">
        <w:rPr>
          <w:b/>
          <w:sz w:val="22"/>
          <w:szCs w:val="22"/>
          <w:u w:val="single"/>
        </w:rPr>
        <w:t xml:space="preserve">                                               </w:t>
      </w:r>
      <w:r>
        <w:rPr>
          <w:b/>
          <w:sz w:val="22"/>
          <w:szCs w:val="22"/>
          <w:u w:val="single"/>
        </w:rPr>
        <w:t xml:space="preserve">           </w:t>
      </w:r>
      <w:r>
        <w:rPr>
          <w:b/>
          <w:sz w:val="22"/>
          <w:szCs w:val="22"/>
        </w:rPr>
        <w:tab/>
      </w:r>
      <w:r w:rsidRPr="00A328B4">
        <w:rPr>
          <w:b/>
          <w:sz w:val="22"/>
          <w:szCs w:val="22"/>
        </w:rPr>
        <w:t>Reviewer:</w:t>
      </w:r>
      <w:r>
        <w:rPr>
          <w:sz w:val="22"/>
          <w:szCs w:val="22"/>
          <w:u w:val="single"/>
        </w:rPr>
        <w:t xml:space="preserve">       </w:t>
      </w:r>
      <w:r w:rsidR="00447523">
        <w:rPr>
          <w:b/>
          <w:sz w:val="22"/>
          <w:szCs w:val="22"/>
          <w:u w:val="single"/>
        </w:rPr>
        <w:t xml:space="preserve">                  </w:t>
      </w:r>
      <w:r w:rsidR="002A55F5">
        <w:rPr>
          <w:b/>
          <w:sz w:val="22"/>
          <w:szCs w:val="22"/>
          <w:u w:val="single"/>
        </w:rPr>
        <w:t xml:space="preserve">                                </w:t>
      </w:r>
      <w:r w:rsidR="00447523">
        <w:rPr>
          <w:b/>
          <w:sz w:val="22"/>
          <w:szCs w:val="22"/>
          <w:u w:val="single"/>
        </w:rPr>
        <w:t xml:space="preserve">    </w:t>
      </w:r>
      <w:r w:rsidR="00447523">
        <w:rPr>
          <w:b/>
          <w:sz w:val="22"/>
          <w:szCs w:val="22"/>
        </w:rPr>
        <w:tab/>
      </w:r>
      <w:r>
        <w:rPr>
          <w:sz w:val="22"/>
          <w:szCs w:val="22"/>
          <w:u w:val="single"/>
        </w:rPr>
        <w:t xml:space="preserve">     </w:t>
      </w:r>
    </w:p>
    <w:p w:rsidR="00353211" w:rsidRPr="00A328B4" w:rsidRDefault="00353211" w:rsidP="008B0AF1">
      <w:pPr>
        <w:autoSpaceDE w:val="0"/>
        <w:autoSpaceDN w:val="0"/>
        <w:adjustRightInd w:val="0"/>
        <w:ind w:left="360"/>
        <w:rPr>
          <w:b/>
          <w:sz w:val="22"/>
          <w:szCs w:val="22"/>
        </w:rPr>
      </w:pPr>
      <w:r w:rsidRPr="00A328B4">
        <w:rPr>
          <w:b/>
          <w:sz w:val="22"/>
          <w:szCs w:val="22"/>
        </w:rPr>
        <w:t>Time Spent Reviewing:</w:t>
      </w:r>
      <w:r w:rsidR="00522F08">
        <w:rPr>
          <w:b/>
          <w:sz w:val="22"/>
          <w:szCs w:val="22"/>
        </w:rPr>
        <w:t xml:space="preserve">   </w:t>
      </w:r>
      <w:r w:rsidR="00447523">
        <w:rPr>
          <w:b/>
          <w:sz w:val="22"/>
          <w:szCs w:val="22"/>
          <w:u w:val="single"/>
        </w:rPr>
        <w:t xml:space="preserve">          </w:t>
      </w:r>
      <w:r w:rsidR="002A55F5">
        <w:rPr>
          <w:b/>
          <w:sz w:val="22"/>
          <w:szCs w:val="22"/>
          <w:u w:val="single"/>
        </w:rPr>
        <w:t xml:space="preserve">               </w:t>
      </w:r>
      <w:r w:rsidR="00447523">
        <w:rPr>
          <w:b/>
          <w:sz w:val="22"/>
          <w:szCs w:val="22"/>
          <w:u w:val="single"/>
        </w:rPr>
        <w:t xml:space="preserve">            </w:t>
      </w:r>
      <w:r w:rsidR="00447523">
        <w:rPr>
          <w:b/>
          <w:sz w:val="22"/>
          <w:szCs w:val="22"/>
        </w:rPr>
        <w:tab/>
      </w:r>
      <w:r w:rsidRPr="00A328B4">
        <w:rPr>
          <w:b/>
          <w:sz w:val="22"/>
          <w:szCs w:val="22"/>
        </w:rPr>
        <w:t xml:space="preserve">Lines of Code Reviewed:  </w:t>
      </w:r>
      <w:r w:rsidR="002A55F5">
        <w:rPr>
          <w:b/>
          <w:sz w:val="22"/>
          <w:szCs w:val="22"/>
        </w:rPr>
        <w:t xml:space="preserve"> </w:t>
      </w:r>
      <w:r w:rsidR="002A55F5">
        <w:rPr>
          <w:b/>
          <w:sz w:val="22"/>
          <w:szCs w:val="22"/>
          <w:u w:val="single"/>
        </w:rPr>
        <w:t xml:space="preserve">                                 </w:t>
      </w:r>
      <w:r w:rsidR="002A55F5">
        <w:rPr>
          <w:b/>
          <w:sz w:val="22"/>
          <w:szCs w:val="22"/>
        </w:rPr>
        <w:tab/>
      </w:r>
    </w:p>
    <w:p w:rsidR="00FD070C" w:rsidRDefault="00353211" w:rsidP="00CB5E27">
      <w:pPr>
        <w:autoSpaceDE w:val="0"/>
        <w:autoSpaceDN w:val="0"/>
        <w:adjustRightInd w:val="0"/>
        <w:ind w:left="360"/>
        <w:rPr>
          <w:ins w:id="91" w:author="Raymond Crow" w:date="2013-06-26T16:36:00Z"/>
          <w:b/>
          <w:sz w:val="22"/>
          <w:szCs w:val="22"/>
        </w:rPr>
      </w:pPr>
      <w:r w:rsidRPr="00A328B4">
        <w:rPr>
          <w:b/>
          <w:sz w:val="22"/>
          <w:szCs w:val="22"/>
        </w:rPr>
        <w:t>File and File Versions Reviewed:</w:t>
      </w:r>
      <w:r w:rsidR="00447523">
        <w:rPr>
          <w:b/>
          <w:sz w:val="22"/>
          <w:szCs w:val="22"/>
        </w:rPr>
        <w:tab/>
      </w:r>
    </w:p>
    <w:p w:rsidR="00FD070C" w:rsidRPr="00FD070C" w:rsidRDefault="00447523" w:rsidP="00FD070C">
      <w:pPr>
        <w:numPr>
          <w:ilvl w:val="0"/>
          <w:numId w:val="44"/>
        </w:numPr>
        <w:autoSpaceDE w:val="0"/>
        <w:autoSpaceDN w:val="0"/>
        <w:adjustRightInd w:val="0"/>
        <w:rPr>
          <w:ins w:id="92" w:author="Raymond Crow" w:date="2013-06-26T16:36:00Z"/>
          <w:b/>
          <w:sz w:val="22"/>
          <w:szCs w:val="22"/>
          <w:rPrChange w:id="93" w:author="Raymond Crow" w:date="2013-06-26T16:37:00Z">
            <w:rPr>
              <w:ins w:id="94" w:author="Raymond Crow" w:date="2013-06-26T16:36:00Z"/>
              <w:b/>
              <w:sz w:val="22"/>
              <w:szCs w:val="22"/>
              <w:u w:val="single"/>
            </w:rPr>
          </w:rPrChange>
        </w:rPr>
        <w:pPrChange w:id="95" w:author="Raymond Crow" w:date="2013-06-26T16:36:00Z">
          <w:pPr>
            <w:autoSpaceDE w:val="0"/>
            <w:autoSpaceDN w:val="0"/>
            <w:adjustRightInd w:val="0"/>
            <w:ind w:left="360"/>
          </w:pPr>
        </w:pPrChange>
      </w:pPr>
      <w:r w:rsidRPr="00FD070C">
        <w:rPr>
          <w:b/>
          <w:sz w:val="22"/>
          <w:szCs w:val="22"/>
          <w:rPrChange w:id="96" w:author="Raymond Crow" w:date="2013-06-26T16:37:00Z">
            <w:rPr>
              <w:b/>
              <w:sz w:val="22"/>
              <w:szCs w:val="22"/>
              <w:u w:val="single"/>
            </w:rPr>
          </w:rPrChange>
        </w:rPr>
        <w:t xml:space="preserve">  </w:t>
      </w:r>
      <w:ins w:id="97" w:author="Raymond Crow" w:date="2013-06-26T16:37:00Z">
        <w:r w:rsidR="00FD070C">
          <w:rPr>
            <w:b/>
            <w:sz w:val="22"/>
            <w:szCs w:val="22"/>
          </w:rPr>
          <w:t>__________________________________________________________________________</w:t>
        </w:r>
      </w:ins>
      <w:r w:rsidRPr="00FD070C">
        <w:rPr>
          <w:b/>
          <w:sz w:val="22"/>
          <w:szCs w:val="22"/>
          <w:rPrChange w:id="98" w:author="Raymond Crow" w:date="2013-06-26T16:37:00Z">
            <w:rPr>
              <w:b/>
              <w:sz w:val="22"/>
              <w:szCs w:val="22"/>
              <w:u w:val="single"/>
            </w:rPr>
          </w:rPrChange>
        </w:rPr>
        <w:t xml:space="preserve">          </w:t>
      </w:r>
      <w:ins w:id="99" w:author="Raymond Crow" w:date="2013-06-26T16:36:00Z">
        <w:r w:rsidR="00FD070C" w:rsidRPr="00FD070C">
          <w:rPr>
            <w:b/>
            <w:sz w:val="22"/>
            <w:szCs w:val="22"/>
            <w:rPrChange w:id="100" w:author="Raymond Crow" w:date="2013-06-26T16:37:00Z">
              <w:rPr>
                <w:b/>
                <w:sz w:val="22"/>
                <w:szCs w:val="22"/>
                <w:u w:val="single"/>
              </w:rPr>
            </w:rPrChange>
          </w:rPr>
          <w:t xml:space="preserve">                                                                                   </w:t>
        </w:r>
      </w:ins>
      <w:r w:rsidRPr="00FD070C">
        <w:rPr>
          <w:b/>
          <w:sz w:val="22"/>
          <w:szCs w:val="22"/>
          <w:rPrChange w:id="101" w:author="Raymond Crow" w:date="2013-06-26T16:37:00Z">
            <w:rPr>
              <w:b/>
              <w:sz w:val="22"/>
              <w:szCs w:val="22"/>
              <w:u w:val="single"/>
            </w:rPr>
          </w:rPrChange>
        </w:rPr>
        <w:t xml:space="preserve">         </w:t>
      </w:r>
    </w:p>
    <w:p w:rsidR="00FD070C" w:rsidRDefault="00FD070C" w:rsidP="00FD070C">
      <w:pPr>
        <w:numPr>
          <w:ilvl w:val="0"/>
          <w:numId w:val="44"/>
        </w:numPr>
        <w:autoSpaceDE w:val="0"/>
        <w:autoSpaceDN w:val="0"/>
        <w:adjustRightInd w:val="0"/>
        <w:rPr>
          <w:ins w:id="102" w:author="Raymond Crow" w:date="2013-06-26T16:37:00Z"/>
          <w:b/>
          <w:sz w:val="22"/>
          <w:szCs w:val="22"/>
        </w:rPr>
        <w:pPrChange w:id="103" w:author="Raymond Crow" w:date="2013-06-26T16:36:00Z">
          <w:pPr>
            <w:autoSpaceDE w:val="0"/>
            <w:autoSpaceDN w:val="0"/>
            <w:adjustRightInd w:val="0"/>
            <w:ind w:left="360"/>
          </w:pPr>
        </w:pPrChange>
      </w:pPr>
      <w:ins w:id="104" w:author="Raymond Crow" w:date="2013-06-26T16:37:00Z">
        <w:r>
          <w:rPr>
            <w:b/>
            <w:sz w:val="22"/>
            <w:szCs w:val="22"/>
          </w:rPr>
          <w:t xml:space="preserve">  __________________________________________________________________________</w:t>
        </w:r>
        <w:r w:rsidRPr="003743F3">
          <w:rPr>
            <w:b/>
            <w:sz w:val="22"/>
            <w:szCs w:val="22"/>
          </w:rPr>
          <w:t xml:space="preserve">     </w:t>
        </w:r>
      </w:ins>
    </w:p>
    <w:p w:rsidR="00FD070C" w:rsidRDefault="00FD070C" w:rsidP="00FD070C">
      <w:pPr>
        <w:numPr>
          <w:ilvl w:val="0"/>
          <w:numId w:val="44"/>
        </w:numPr>
        <w:autoSpaceDE w:val="0"/>
        <w:autoSpaceDN w:val="0"/>
        <w:adjustRightInd w:val="0"/>
        <w:rPr>
          <w:ins w:id="105" w:author="Raymond Crow" w:date="2013-06-26T16:37:00Z"/>
          <w:b/>
          <w:sz w:val="22"/>
          <w:szCs w:val="22"/>
        </w:rPr>
        <w:pPrChange w:id="106" w:author="Raymond Crow" w:date="2013-06-26T16:36:00Z">
          <w:pPr>
            <w:autoSpaceDE w:val="0"/>
            <w:autoSpaceDN w:val="0"/>
            <w:adjustRightInd w:val="0"/>
            <w:ind w:left="360"/>
          </w:pPr>
        </w:pPrChange>
      </w:pPr>
      <w:ins w:id="107" w:author="Raymond Crow" w:date="2013-06-26T16:37:00Z">
        <w:r>
          <w:rPr>
            <w:b/>
            <w:sz w:val="22"/>
            <w:szCs w:val="22"/>
          </w:rPr>
          <w:t xml:space="preserve">  __________________________________________________________________________</w:t>
        </w:r>
      </w:ins>
    </w:p>
    <w:p w:rsidR="00FD070C" w:rsidRDefault="00FD070C" w:rsidP="00FD070C">
      <w:pPr>
        <w:numPr>
          <w:ilvl w:val="0"/>
          <w:numId w:val="44"/>
        </w:numPr>
        <w:autoSpaceDE w:val="0"/>
        <w:autoSpaceDN w:val="0"/>
        <w:adjustRightInd w:val="0"/>
        <w:rPr>
          <w:ins w:id="108" w:author="Raymond Crow" w:date="2013-06-26T16:37:00Z"/>
          <w:b/>
          <w:sz w:val="22"/>
          <w:szCs w:val="22"/>
        </w:rPr>
        <w:pPrChange w:id="109" w:author="Raymond Crow" w:date="2013-06-26T16:36:00Z">
          <w:pPr>
            <w:autoSpaceDE w:val="0"/>
            <w:autoSpaceDN w:val="0"/>
            <w:adjustRightInd w:val="0"/>
            <w:ind w:left="360"/>
          </w:pPr>
        </w:pPrChange>
      </w:pPr>
      <w:ins w:id="110" w:author="Raymond Crow" w:date="2013-06-26T16:37:00Z">
        <w:r>
          <w:rPr>
            <w:b/>
            <w:sz w:val="22"/>
            <w:szCs w:val="22"/>
          </w:rPr>
          <w:t xml:space="preserve">  __________________________________________________________________________</w:t>
        </w:r>
      </w:ins>
    </w:p>
    <w:p w:rsidR="00FD070C" w:rsidRDefault="00FD070C" w:rsidP="00FD070C">
      <w:pPr>
        <w:numPr>
          <w:ilvl w:val="0"/>
          <w:numId w:val="44"/>
        </w:numPr>
        <w:autoSpaceDE w:val="0"/>
        <w:autoSpaceDN w:val="0"/>
        <w:adjustRightInd w:val="0"/>
        <w:rPr>
          <w:ins w:id="111" w:author="Raymond Crow" w:date="2013-06-26T16:37:00Z"/>
          <w:b/>
          <w:sz w:val="22"/>
          <w:szCs w:val="22"/>
        </w:rPr>
        <w:pPrChange w:id="112" w:author="Raymond Crow" w:date="2013-06-26T16:36:00Z">
          <w:pPr>
            <w:autoSpaceDE w:val="0"/>
            <w:autoSpaceDN w:val="0"/>
            <w:adjustRightInd w:val="0"/>
            <w:ind w:left="360"/>
          </w:pPr>
        </w:pPrChange>
      </w:pPr>
      <w:ins w:id="113" w:author="Raymond Crow" w:date="2013-06-26T16:37:00Z">
        <w:r>
          <w:rPr>
            <w:b/>
            <w:sz w:val="22"/>
            <w:szCs w:val="22"/>
          </w:rPr>
          <w:t xml:space="preserve">  __________________________________________________________________________</w:t>
        </w:r>
      </w:ins>
    </w:p>
    <w:p w:rsidR="00353211" w:rsidRPr="00A328B4" w:rsidRDefault="00FD070C" w:rsidP="00FD070C">
      <w:pPr>
        <w:autoSpaceDE w:val="0"/>
        <w:autoSpaceDN w:val="0"/>
        <w:adjustRightInd w:val="0"/>
        <w:rPr>
          <w:b/>
          <w:sz w:val="22"/>
          <w:szCs w:val="22"/>
        </w:rPr>
        <w:pPrChange w:id="114" w:author="Raymond Crow" w:date="2013-06-26T16:38:00Z">
          <w:pPr>
            <w:autoSpaceDE w:val="0"/>
            <w:autoSpaceDN w:val="0"/>
            <w:adjustRightInd w:val="0"/>
            <w:ind w:left="360"/>
          </w:pPr>
        </w:pPrChange>
      </w:pPr>
      <w:ins w:id="115" w:author="Raymond Crow" w:date="2013-06-26T16:37:00Z">
        <w:r w:rsidRPr="003743F3">
          <w:rPr>
            <w:b/>
            <w:sz w:val="22"/>
            <w:szCs w:val="22"/>
          </w:rPr>
          <w:t xml:space="preserve">                                                                                                 </w:t>
        </w:r>
      </w:ins>
      <w:r w:rsidR="00447523">
        <w:rPr>
          <w:b/>
          <w:sz w:val="22"/>
          <w:szCs w:val="22"/>
        </w:rPr>
        <w:tab/>
      </w:r>
      <w:del w:id="116" w:author="Raymond Crow" w:date="2013-06-26T16:36:00Z">
        <w:r w:rsidR="00447523" w:rsidDel="00FD070C">
          <w:rPr>
            <w:b/>
            <w:sz w:val="22"/>
            <w:szCs w:val="22"/>
          </w:rPr>
          <w:delText xml:space="preserve">Specification Revision/Location: </w:delText>
        </w:r>
        <w:r w:rsidR="00447523" w:rsidDel="00FD070C">
          <w:rPr>
            <w:b/>
            <w:sz w:val="22"/>
            <w:szCs w:val="22"/>
            <w:u w:val="single"/>
          </w:rPr>
          <w:delText xml:space="preserve">                      </w:delText>
        </w:r>
      </w:del>
      <w:r w:rsidR="00447523">
        <w:rPr>
          <w:b/>
          <w:sz w:val="22"/>
          <w:szCs w:val="22"/>
        </w:rPr>
        <w:tab/>
      </w:r>
    </w:p>
    <w:p w:rsidR="00FD070C" w:rsidRDefault="00FD070C" w:rsidP="00FD070C">
      <w:pPr>
        <w:autoSpaceDE w:val="0"/>
        <w:autoSpaceDN w:val="0"/>
        <w:adjustRightInd w:val="0"/>
        <w:ind w:left="360"/>
        <w:rPr>
          <w:ins w:id="117" w:author="Raymond Crow" w:date="2013-06-26T16:38:00Z"/>
          <w:b/>
          <w:sz w:val="22"/>
          <w:szCs w:val="22"/>
        </w:rPr>
      </w:pPr>
      <w:ins w:id="118" w:author="Raymond Crow" w:date="2013-06-26T16:38:00Z">
        <w:r w:rsidRPr="00A328B4">
          <w:rPr>
            <w:b/>
            <w:sz w:val="22"/>
            <w:szCs w:val="22"/>
          </w:rPr>
          <w:t xml:space="preserve">File and File Versions </w:t>
        </w:r>
        <w:r>
          <w:rPr>
            <w:b/>
            <w:sz w:val="22"/>
            <w:szCs w:val="22"/>
          </w:rPr>
          <w:t>Containing Fixes</w:t>
        </w:r>
        <w:r w:rsidRPr="00A328B4">
          <w:rPr>
            <w:b/>
            <w:sz w:val="22"/>
            <w:szCs w:val="22"/>
          </w:rPr>
          <w:t>:</w:t>
        </w:r>
        <w:r>
          <w:rPr>
            <w:b/>
            <w:sz w:val="22"/>
            <w:szCs w:val="22"/>
          </w:rPr>
          <w:tab/>
        </w:r>
      </w:ins>
    </w:p>
    <w:p w:rsidR="00FD070C" w:rsidRPr="003743F3" w:rsidRDefault="00FD070C" w:rsidP="00FD070C">
      <w:pPr>
        <w:numPr>
          <w:ilvl w:val="0"/>
          <w:numId w:val="45"/>
        </w:numPr>
        <w:autoSpaceDE w:val="0"/>
        <w:autoSpaceDN w:val="0"/>
        <w:adjustRightInd w:val="0"/>
        <w:rPr>
          <w:ins w:id="119" w:author="Raymond Crow" w:date="2013-06-26T16:38:00Z"/>
          <w:b/>
          <w:sz w:val="22"/>
          <w:szCs w:val="22"/>
        </w:rPr>
      </w:pPr>
      <w:ins w:id="120" w:author="Raymond Crow" w:date="2013-06-26T16:38:00Z">
        <w:r w:rsidRPr="003743F3">
          <w:rPr>
            <w:b/>
            <w:sz w:val="22"/>
            <w:szCs w:val="22"/>
          </w:rPr>
          <w:t xml:space="preserve">  </w:t>
        </w:r>
        <w:r>
          <w:rPr>
            <w:b/>
            <w:sz w:val="22"/>
            <w:szCs w:val="22"/>
          </w:rPr>
          <w:t>__________________________________________________________________________</w:t>
        </w:r>
        <w:r w:rsidRPr="003743F3">
          <w:rPr>
            <w:b/>
            <w:sz w:val="22"/>
            <w:szCs w:val="22"/>
          </w:rPr>
          <w:t xml:space="preserve">                                                                                                      </w:t>
        </w:r>
      </w:ins>
    </w:p>
    <w:p w:rsidR="00FD070C" w:rsidRDefault="00FD070C" w:rsidP="00FD070C">
      <w:pPr>
        <w:numPr>
          <w:ilvl w:val="0"/>
          <w:numId w:val="45"/>
        </w:numPr>
        <w:autoSpaceDE w:val="0"/>
        <w:autoSpaceDN w:val="0"/>
        <w:adjustRightInd w:val="0"/>
        <w:rPr>
          <w:ins w:id="121" w:author="Raymond Crow" w:date="2013-06-26T16:38:00Z"/>
          <w:b/>
          <w:sz w:val="22"/>
          <w:szCs w:val="22"/>
        </w:rPr>
      </w:pPr>
      <w:ins w:id="122" w:author="Raymond Crow" w:date="2013-06-26T16:38:00Z">
        <w:r>
          <w:rPr>
            <w:b/>
            <w:sz w:val="22"/>
            <w:szCs w:val="22"/>
          </w:rPr>
          <w:t xml:space="preserve">  __________________________________________________________________________</w:t>
        </w:r>
        <w:r w:rsidRPr="003743F3">
          <w:rPr>
            <w:b/>
            <w:sz w:val="22"/>
            <w:szCs w:val="22"/>
          </w:rPr>
          <w:t xml:space="preserve">     </w:t>
        </w:r>
      </w:ins>
    </w:p>
    <w:p w:rsidR="00FD070C" w:rsidRDefault="00FD070C" w:rsidP="00FD070C">
      <w:pPr>
        <w:numPr>
          <w:ilvl w:val="0"/>
          <w:numId w:val="45"/>
        </w:numPr>
        <w:autoSpaceDE w:val="0"/>
        <w:autoSpaceDN w:val="0"/>
        <w:adjustRightInd w:val="0"/>
        <w:rPr>
          <w:ins w:id="123" w:author="Raymond Crow" w:date="2013-06-26T16:38:00Z"/>
          <w:b/>
          <w:sz w:val="22"/>
          <w:szCs w:val="22"/>
        </w:rPr>
      </w:pPr>
      <w:ins w:id="124" w:author="Raymond Crow" w:date="2013-06-26T16:38:00Z">
        <w:r>
          <w:rPr>
            <w:b/>
            <w:sz w:val="22"/>
            <w:szCs w:val="22"/>
          </w:rPr>
          <w:t xml:space="preserve">  __________________________________________________________________________</w:t>
        </w:r>
      </w:ins>
    </w:p>
    <w:p w:rsidR="00FD070C" w:rsidRDefault="00FD070C" w:rsidP="00FD070C">
      <w:pPr>
        <w:numPr>
          <w:ilvl w:val="0"/>
          <w:numId w:val="45"/>
        </w:numPr>
        <w:autoSpaceDE w:val="0"/>
        <w:autoSpaceDN w:val="0"/>
        <w:adjustRightInd w:val="0"/>
        <w:rPr>
          <w:ins w:id="125" w:author="Raymond Crow" w:date="2013-06-26T16:38:00Z"/>
          <w:b/>
          <w:sz w:val="22"/>
          <w:szCs w:val="22"/>
        </w:rPr>
      </w:pPr>
      <w:ins w:id="126" w:author="Raymond Crow" w:date="2013-06-26T16:38:00Z">
        <w:r>
          <w:rPr>
            <w:b/>
            <w:sz w:val="22"/>
            <w:szCs w:val="22"/>
          </w:rPr>
          <w:t xml:space="preserve">  __________________________________________________________________________</w:t>
        </w:r>
      </w:ins>
    </w:p>
    <w:p w:rsidR="00FD070C" w:rsidRDefault="00FD070C" w:rsidP="00FD070C">
      <w:pPr>
        <w:numPr>
          <w:ilvl w:val="0"/>
          <w:numId w:val="45"/>
        </w:numPr>
        <w:autoSpaceDE w:val="0"/>
        <w:autoSpaceDN w:val="0"/>
        <w:adjustRightInd w:val="0"/>
        <w:rPr>
          <w:ins w:id="127" w:author="Raymond Crow" w:date="2013-06-26T16:38:00Z"/>
          <w:b/>
          <w:sz w:val="22"/>
          <w:szCs w:val="22"/>
        </w:rPr>
      </w:pPr>
      <w:ins w:id="128" w:author="Raymond Crow" w:date="2013-06-26T16:38:00Z">
        <w:r>
          <w:rPr>
            <w:b/>
            <w:sz w:val="22"/>
            <w:szCs w:val="22"/>
          </w:rPr>
          <w:t xml:space="preserve">  __________________________________________________________________________</w:t>
        </w:r>
      </w:ins>
    </w:p>
    <w:p w:rsidR="00353211" w:rsidRPr="00A328B4" w:rsidDel="009C04CB" w:rsidRDefault="00522F08" w:rsidP="00CB5E27">
      <w:pPr>
        <w:autoSpaceDE w:val="0"/>
        <w:autoSpaceDN w:val="0"/>
        <w:adjustRightInd w:val="0"/>
        <w:ind w:left="360"/>
        <w:rPr>
          <w:del w:id="129" w:author="Raymond Crow" w:date="2013-06-26T16:43:00Z"/>
          <w:b/>
          <w:sz w:val="22"/>
          <w:szCs w:val="22"/>
        </w:rPr>
      </w:pPr>
      <w:r>
        <w:rPr>
          <w:b/>
          <w:sz w:val="22"/>
          <w:szCs w:val="22"/>
        </w:rPr>
        <w:tab/>
      </w:r>
    </w:p>
    <w:p w:rsidR="00353211" w:rsidRPr="008B0AF1" w:rsidRDefault="00353211" w:rsidP="00CB5E27">
      <w:pPr>
        <w:autoSpaceDE w:val="0"/>
        <w:autoSpaceDN w:val="0"/>
        <w:adjustRightInd w:val="0"/>
        <w:ind w:left="360"/>
        <w:rPr>
          <w:b/>
          <w:sz w:val="22"/>
          <w:szCs w:val="22"/>
        </w:rPr>
      </w:pPr>
    </w:p>
    <w:tbl>
      <w:tblPr>
        <w:tblW w:w="493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30" w:author="Raymond Crow" w:date="2013-06-26T16:38:00Z">
          <w:tblPr>
            <w:tblW w:w="493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951"/>
        <w:gridCol w:w="1591"/>
        <w:gridCol w:w="2679"/>
        <w:gridCol w:w="1051"/>
        <w:gridCol w:w="1051"/>
        <w:gridCol w:w="2129"/>
        <w:tblGridChange w:id="131">
          <w:tblGrid>
            <w:gridCol w:w="951"/>
            <w:gridCol w:w="1592"/>
            <w:gridCol w:w="2679"/>
            <w:gridCol w:w="1051"/>
            <w:gridCol w:w="1051"/>
            <w:gridCol w:w="2128"/>
          </w:tblGrid>
        </w:tblGridChange>
      </w:tblGrid>
      <w:tr w:rsidR="00353211" w:rsidRPr="00A328B4" w:rsidTr="00FD070C">
        <w:trPr>
          <w:tblHeader/>
          <w:trPrChange w:id="132" w:author="Raymond Crow" w:date="2013-06-26T16:38:00Z">
            <w:trPr>
              <w:tblHeader/>
            </w:trPr>
          </w:trPrChange>
        </w:trPr>
        <w:tc>
          <w:tcPr>
            <w:tcW w:w="503" w:type="pct"/>
            <w:shd w:val="clear" w:color="auto" w:fill="8DB3E2"/>
            <w:vAlign w:val="bottom"/>
            <w:tcPrChange w:id="133" w:author="Raymond Crow" w:date="2013-06-26T16:38:00Z">
              <w:tcPr>
                <w:tcW w:w="429" w:type="pct"/>
                <w:shd w:val="clear" w:color="auto" w:fill="8DB3E2"/>
                <w:vAlign w:val="bottom"/>
              </w:tcPr>
            </w:tcPrChange>
          </w:tcPr>
          <w:p w:rsidR="00353211" w:rsidRPr="008B0AF1" w:rsidRDefault="00353211" w:rsidP="00A328B4">
            <w:pPr>
              <w:jc w:val="center"/>
              <w:rPr>
                <w:rFonts w:ascii="Calibri" w:hAnsi="Calibri" w:cs="Calibri"/>
                <w:b/>
                <w:sz w:val="18"/>
                <w:szCs w:val="18"/>
              </w:rPr>
            </w:pPr>
            <w:r>
              <w:rPr>
                <w:rFonts w:ascii="Calibri" w:hAnsi="Calibri" w:cs="Calibri"/>
                <w:b/>
                <w:sz w:val="18"/>
                <w:szCs w:val="18"/>
              </w:rPr>
              <w:t>Comment</w:t>
            </w:r>
            <w:r w:rsidRPr="008B0AF1">
              <w:rPr>
                <w:rFonts w:ascii="Calibri" w:hAnsi="Calibri" w:cs="Calibri"/>
                <w:b/>
                <w:sz w:val="18"/>
                <w:szCs w:val="18"/>
              </w:rPr>
              <w:t xml:space="preserve"> #</w:t>
            </w:r>
          </w:p>
        </w:tc>
        <w:tc>
          <w:tcPr>
            <w:tcW w:w="842" w:type="pct"/>
            <w:shd w:val="clear" w:color="auto" w:fill="8DB3E2"/>
            <w:tcPrChange w:id="134" w:author="Raymond Crow" w:date="2013-06-26T16:38:00Z">
              <w:tcPr>
                <w:tcW w:w="857" w:type="pct"/>
                <w:shd w:val="clear" w:color="auto" w:fill="8DB3E2"/>
              </w:tcPr>
            </w:tcPrChange>
          </w:tcPr>
          <w:p w:rsidR="00353211" w:rsidRPr="008B0AF1" w:rsidRDefault="00353211" w:rsidP="00353211">
            <w:pPr>
              <w:jc w:val="center"/>
              <w:rPr>
                <w:rFonts w:ascii="Calibri" w:hAnsi="Calibri" w:cs="Calibri"/>
                <w:b/>
                <w:sz w:val="18"/>
                <w:szCs w:val="18"/>
              </w:rPr>
            </w:pPr>
            <w:r>
              <w:rPr>
                <w:rFonts w:ascii="Calibri" w:hAnsi="Calibri" w:cs="Calibri"/>
                <w:b/>
                <w:sz w:val="18"/>
                <w:szCs w:val="18"/>
              </w:rPr>
              <w:t>File Name &amp; Line Number</w:t>
            </w:r>
          </w:p>
        </w:tc>
        <w:tc>
          <w:tcPr>
            <w:tcW w:w="1417" w:type="pct"/>
            <w:shd w:val="clear" w:color="auto" w:fill="8DB3E2"/>
            <w:vAlign w:val="bottom"/>
            <w:tcPrChange w:id="135" w:author="Raymond Crow" w:date="2013-06-26T16:38:00Z">
              <w:tcPr>
                <w:tcW w:w="1432" w:type="pct"/>
                <w:shd w:val="clear" w:color="auto" w:fill="8DB3E2"/>
                <w:vAlign w:val="bottom"/>
              </w:tcPr>
            </w:tcPrChange>
          </w:tcPr>
          <w:p w:rsidR="00353211" w:rsidRPr="00B015CE" w:rsidRDefault="00353211" w:rsidP="008B0AF1">
            <w:pPr>
              <w:jc w:val="center"/>
              <w:rPr>
                <w:rFonts w:ascii="Calibri" w:hAnsi="Calibri" w:cs="Calibri"/>
                <w:b/>
                <w:sz w:val="18"/>
                <w:szCs w:val="18"/>
              </w:rPr>
            </w:pPr>
            <w:r w:rsidRPr="00B015CE">
              <w:rPr>
                <w:rFonts w:ascii="Calibri" w:hAnsi="Calibri" w:cs="Calibri"/>
                <w:b/>
                <w:sz w:val="18"/>
                <w:szCs w:val="18"/>
              </w:rPr>
              <w:t>Action Item Description</w:t>
            </w:r>
          </w:p>
        </w:tc>
        <w:tc>
          <w:tcPr>
            <w:tcW w:w="556" w:type="pct"/>
            <w:shd w:val="clear" w:color="auto" w:fill="8DB3E2"/>
            <w:vAlign w:val="bottom"/>
            <w:tcPrChange w:id="136" w:author="Raymond Crow" w:date="2013-06-26T16:38:00Z">
              <w:tcPr>
                <w:tcW w:w="571" w:type="pct"/>
                <w:shd w:val="clear" w:color="auto" w:fill="8DB3E2"/>
                <w:vAlign w:val="bottom"/>
              </w:tcPr>
            </w:tcPrChange>
          </w:tcPr>
          <w:p w:rsidR="00353211" w:rsidRPr="00A328B4" w:rsidRDefault="00353211" w:rsidP="00B015CE">
            <w:pPr>
              <w:jc w:val="center"/>
              <w:rPr>
                <w:rFonts w:ascii="Calibri" w:hAnsi="Calibri" w:cs="Calibri"/>
                <w:b/>
                <w:sz w:val="18"/>
                <w:szCs w:val="18"/>
              </w:rPr>
            </w:pPr>
            <w:r w:rsidRPr="00A328B4">
              <w:rPr>
                <w:rFonts w:ascii="Calibri" w:hAnsi="Calibri" w:cs="Calibri"/>
                <w:b/>
                <w:sz w:val="18"/>
                <w:szCs w:val="18"/>
              </w:rPr>
              <w:t>Originator</w:t>
            </w:r>
          </w:p>
        </w:tc>
        <w:tc>
          <w:tcPr>
            <w:tcW w:w="556" w:type="pct"/>
            <w:shd w:val="clear" w:color="auto" w:fill="8DB3E2"/>
            <w:vAlign w:val="bottom"/>
            <w:tcPrChange w:id="137" w:author="Raymond Crow" w:date="2013-06-26T16:38:00Z">
              <w:tcPr>
                <w:tcW w:w="571" w:type="pct"/>
                <w:shd w:val="clear" w:color="auto" w:fill="8DB3E2"/>
                <w:vAlign w:val="bottom"/>
              </w:tcPr>
            </w:tcPrChange>
          </w:tcPr>
          <w:p w:rsidR="00353211" w:rsidRPr="00A328B4" w:rsidRDefault="00353211" w:rsidP="00A328B4">
            <w:pPr>
              <w:jc w:val="center"/>
              <w:rPr>
                <w:rFonts w:ascii="Calibri" w:hAnsi="Calibri" w:cs="Calibri"/>
                <w:b/>
                <w:sz w:val="18"/>
                <w:szCs w:val="18"/>
              </w:rPr>
            </w:pPr>
            <w:r w:rsidRPr="00A328B4">
              <w:rPr>
                <w:rFonts w:ascii="Calibri" w:hAnsi="Calibri" w:cs="Calibri"/>
                <w:b/>
                <w:sz w:val="18"/>
                <w:szCs w:val="18"/>
              </w:rPr>
              <w:t>Status</w:t>
            </w:r>
          </w:p>
        </w:tc>
        <w:tc>
          <w:tcPr>
            <w:tcW w:w="1126" w:type="pct"/>
            <w:shd w:val="clear" w:color="auto" w:fill="8DB3E2"/>
            <w:vAlign w:val="bottom"/>
            <w:tcPrChange w:id="138" w:author="Raymond Crow" w:date="2013-06-26T16:38:00Z">
              <w:tcPr>
                <w:tcW w:w="1141" w:type="pct"/>
                <w:shd w:val="clear" w:color="auto" w:fill="8DB3E2"/>
                <w:vAlign w:val="bottom"/>
              </w:tcPr>
            </w:tcPrChange>
          </w:tcPr>
          <w:p w:rsidR="00353211" w:rsidRPr="00A328B4" w:rsidRDefault="00353211" w:rsidP="00A328B4">
            <w:pPr>
              <w:jc w:val="center"/>
              <w:rPr>
                <w:rFonts w:ascii="Calibri" w:hAnsi="Calibri" w:cs="Calibri"/>
                <w:b/>
                <w:sz w:val="18"/>
                <w:szCs w:val="18"/>
              </w:rPr>
            </w:pPr>
            <w:r w:rsidRPr="00A328B4">
              <w:rPr>
                <w:rFonts w:ascii="Calibri" w:hAnsi="Calibri" w:cs="Calibri"/>
                <w:b/>
                <w:sz w:val="18"/>
                <w:szCs w:val="18"/>
              </w:rPr>
              <w:t>Results/Comments</w:t>
            </w:r>
          </w:p>
        </w:tc>
      </w:tr>
      <w:tr w:rsidR="006104EE" w:rsidRPr="00A328B4" w:rsidTr="00FD070C">
        <w:tc>
          <w:tcPr>
            <w:tcW w:w="503" w:type="pct"/>
            <w:vAlign w:val="center"/>
            <w:tcPrChange w:id="139"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40"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41"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42"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43"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1126" w:type="pct"/>
            <w:vAlign w:val="center"/>
            <w:tcPrChange w:id="144"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45"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46"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47"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48"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49"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1126" w:type="pct"/>
            <w:vAlign w:val="center"/>
            <w:tcPrChange w:id="150"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r>
      <w:tr w:rsidR="006104EE" w:rsidRPr="00A328B4" w:rsidTr="00FD070C">
        <w:tc>
          <w:tcPr>
            <w:tcW w:w="503" w:type="pct"/>
            <w:vAlign w:val="center"/>
            <w:tcPrChange w:id="151"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52"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53"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54"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55"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1126" w:type="pct"/>
            <w:vAlign w:val="center"/>
            <w:tcPrChange w:id="156"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r>
      <w:tr w:rsidR="006104EE" w:rsidRPr="00A328B4" w:rsidTr="00FD070C">
        <w:tc>
          <w:tcPr>
            <w:tcW w:w="503" w:type="pct"/>
            <w:vAlign w:val="center"/>
            <w:tcPrChange w:id="157"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58"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59"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60"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61"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1126" w:type="pct"/>
            <w:vAlign w:val="center"/>
            <w:tcPrChange w:id="162"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r>
      <w:tr w:rsidR="006104EE" w:rsidRPr="00A328B4" w:rsidTr="00FD070C">
        <w:tc>
          <w:tcPr>
            <w:tcW w:w="503" w:type="pct"/>
            <w:vAlign w:val="center"/>
            <w:tcPrChange w:id="163"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64"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65"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66"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556" w:type="pct"/>
            <w:vAlign w:val="center"/>
            <w:tcPrChange w:id="167"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c>
          <w:tcPr>
            <w:tcW w:w="1126" w:type="pct"/>
            <w:vAlign w:val="center"/>
            <w:tcPrChange w:id="168"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r w:rsidRPr="00A328B4">
              <w:rPr>
                <w:rFonts w:ascii="Calibri" w:hAnsi="Calibri" w:cs="Calibri"/>
                <w:color w:val="00B050"/>
                <w:sz w:val="18"/>
                <w:szCs w:val="18"/>
              </w:rPr>
              <w:t xml:space="preserve"> </w:t>
            </w:r>
          </w:p>
        </w:tc>
      </w:tr>
      <w:tr w:rsidR="006104EE" w:rsidRPr="00A328B4" w:rsidTr="00FD070C">
        <w:tc>
          <w:tcPr>
            <w:tcW w:w="503" w:type="pct"/>
            <w:vAlign w:val="center"/>
            <w:tcPrChange w:id="169"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70"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71"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72"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73"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174"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75"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76"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77"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78"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79"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180"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81"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82"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83"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84"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85"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186"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87"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88"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89"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90"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91"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192"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93"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194"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195"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96"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197"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198"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199"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00"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01"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02"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03"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04"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05"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06"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07"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08"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09"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10"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11"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12"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13"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14"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15"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16"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17"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18"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19"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20"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21"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22"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23"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24"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25"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26"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27"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28"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29"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30"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31"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32"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33"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34"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35"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36"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37"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38"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39"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40"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41"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42"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43"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44"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45"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46"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Tr="00FD070C">
        <w:tc>
          <w:tcPr>
            <w:tcW w:w="503" w:type="pct"/>
            <w:vAlign w:val="center"/>
            <w:tcPrChange w:id="247" w:author="Raymond Crow" w:date="2013-06-26T16:38:00Z">
              <w:tcPr>
                <w:tcW w:w="429" w:type="pct"/>
                <w:vAlign w:val="center"/>
              </w:tcPr>
            </w:tcPrChange>
          </w:tcPr>
          <w:p w:rsidR="00353211" w:rsidRPr="00A328B4" w:rsidRDefault="00353211" w:rsidP="00353211">
            <w:pPr>
              <w:numPr>
                <w:ilvl w:val="0"/>
                <w:numId w:val="43"/>
              </w:numPr>
              <w:spacing w:after="120" w:line="276" w:lineRule="auto"/>
              <w:jc w:val="center"/>
              <w:rPr>
                <w:rFonts w:ascii="Calibri" w:hAnsi="Calibri" w:cs="Calibri"/>
                <w:color w:val="00B050"/>
                <w:sz w:val="18"/>
                <w:szCs w:val="18"/>
              </w:rPr>
            </w:pPr>
          </w:p>
        </w:tc>
        <w:tc>
          <w:tcPr>
            <w:tcW w:w="842" w:type="pct"/>
            <w:tcPrChange w:id="248" w:author="Raymond Crow" w:date="2013-06-26T16:38:00Z">
              <w:tcPr>
                <w:tcW w:w="857" w:type="pct"/>
              </w:tcPr>
            </w:tcPrChange>
          </w:tcPr>
          <w:p w:rsidR="00353211" w:rsidRPr="008B0AF1" w:rsidRDefault="00353211" w:rsidP="00E85361">
            <w:pPr>
              <w:spacing w:after="120"/>
              <w:rPr>
                <w:rFonts w:ascii="Calibri" w:hAnsi="Calibri" w:cs="Calibri"/>
                <w:color w:val="00B050"/>
                <w:sz w:val="18"/>
                <w:szCs w:val="18"/>
              </w:rPr>
            </w:pPr>
          </w:p>
        </w:tc>
        <w:tc>
          <w:tcPr>
            <w:tcW w:w="1417" w:type="pct"/>
            <w:vAlign w:val="center"/>
            <w:tcPrChange w:id="249" w:author="Raymond Crow" w:date="2013-06-26T16:38:00Z">
              <w:tcPr>
                <w:tcW w:w="1432"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50"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556" w:type="pct"/>
            <w:vAlign w:val="center"/>
            <w:tcPrChange w:id="251" w:author="Raymond Crow" w:date="2013-06-26T16:38:00Z">
              <w:tcPr>
                <w:tcW w:w="571" w:type="pct"/>
                <w:vAlign w:val="center"/>
              </w:tcPr>
            </w:tcPrChange>
          </w:tcPr>
          <w:p w:rsidR="00353211" w:rsidRPr="00A328B4" w:rsidRDefault="00353211" w:rsidP="00E85361">
            <w:pPr>
              <w:spacing w:after="120"/>
              <w:rPr>
                <w:rFonts w:ascii="Calibri" w:hAnsi="Calibri" w:cs="Calibri"/>
                <w:color w:val="00B050"/>
                <w:sz w:val="18"/>
                <w:szCs w:val="18"/>
              </w:rPr>
            </w:pPr>
          </w:p>
        </w:tc>
        <w:tc>
          <w:tcPr>
            <w:tcW w:w="1126" w:type="pct"/>
            <w:vAlign w:val="center"/>
            <w:tcPrChange w:id="252" w:author="Raymond Crow" w:date="2013-06-26T16:38:00Z">
              <w:tcPr>
                <w:tcW w:w="1141" w:type="pct"/>
                <w:vAlign w:val="center"/>
              </w:tcPr>
            </w:tcPrChange>
          </w:tcPr>
          <w:p w:rsidR="00353211" w:rsidRPr="00A328B4" w:rsidRDefault="00353211" w:rsidP="00E85361">
            <w:pPr>
              <w:spacing w:after="120"/>
              <w:rPr>
                <w:rFonts w:ascii="Calibri" w:hAnsi="Calibri" w:cs="Calibri"/>
                <w:color w:val="00B050"/>
                <w:sz w:val="18"/>
                <w:szCs w:val="18"/>
              </w:rPr>
            </w:pPr>
          </w:p>
        </w:tc>
      </w:tr>
      <w:tr w:rsidR="006104EE" w:rsidRPr="00A328B4" w:rsidDel="009C04CB" w:rsidTr="00FD070C">
        <w:trPr>
          <w:del w:id="253" w:author="Raymond Crow" w:date="2013-06-26T16:43:00Z"/>
        </w:trPr>
        <w:tc>
          <w:tcPr>
            <w:tcW w:w="503" w:type="pct"/>
            <w:vAlign w:val="center"/>
            <w:tcPrChange w:id="254" w:author="Raymond Crow" w:date="2013-06-26T16:38:00Z">
              <w:tcPr>
                <w:tcW w:w="429" w:type="pct"/>
                <w:vAlign w:val="center"/>
              </w:tcPr>
            </w:tcPrChange>
          </w:tcPr>
          <w:p w:rsidR="00353211" w:rsidRPr="00A328B4" w:rsidDel="009C04CB" w:rsidRDefault="00353211" w:rsidP="00353211">
            <w:pPr>
              <w:numPr>
                <w:ilvl w:val="0"/>
                <w:numId w:val="43"/>
              </w:numPr>
              <w:spacing w:after="120" w:line="276" w:lineRule="auto"/>
              <w:jc w:val="center"/>
              <w:rPr>
                <w:del w:id="255" w:author="Raymond Crow" w:date="2013-06-26T16:43:00Z"/>
                <w:rFonts w:ascii="Calibri" w:hAnsi="Calibri" w:cs="Calibri"/>
                <w:color w:val="00B050"/>
                <w:sz w:val="18"/>
                <w:szCs w:val="18"/>
              </w:rPr>
            </w:pPr>
          </w:p>
        </w:tc>
        <w:tc>
          <w:tcPr>
            <w:tcW w:w="842" w:type="pct"/>
            <w:tcPrChange w:id="256" w:author="Raymond Crow" w:date="2013-06-26T16:38:00Z">
              <w:tcPr>
                <w:tcW w:w="857" w:type="pct"/>
              </w:tcPr>
            </w:tcPrChange>
          </w:tcPr>
          <w:p w:rsidR="00353211" w:rsidRPr="008B0AF1" w:rsidDel="009C04CB" w:rsidRDefault="00353211" w:rsidP="00E85361">
            <w:pPr>
              <w:spacing w:after="120"/>
              <w:rPr>
                <w:del w:id="257" w:author="Raymond Crow" w:date="2013-06-26T16:43:00Z"/>
                <w:rFonts w:ascii="Calibri" w:hAnsi="Calibri" w:cs="Calibri"/>
                <w:color w:val="00B050"/>
                <w:sz w:val="18"/>
                <w:szCs w:val="18"/>
              </w:rPr>
            </w:pPr>
          </w:p>
        </w:tc>
        <w:tc>
          <w:tcPr>
            <w:tcW w:w="1417" w:type="pct"/>
            <w:vAlign w:val="center"/>
            <w:tcPrChange w:id="258" w:author="Raymond Crow" w:date="2013-06-26T16:38:00Z">
              <w:tcPr>
                <w:tcW w:w="1432" w:type="pct"/>
                <w:vAlign w:val="center"/>
              </w:tcPr>
            </w:tcPrChange>
          </w:tcPr>
          <w:p w:rsidR="00353211" w:rsidRPr="00A328B4" w:rsidDel="009C04CB" w:rsidRDefault="00353211" w:rsidP="00E85361">
            <w:pPr>
              <w:spacing w:after="120"/>
              <w:rPr>
                <w:del w:id="259" w:author="Raymond Crow" w:date="2013-06-26T16:43:00Z"/>
                <w:rFonts w:ascii="Calibri" w:hAnsi="Calibri" w:cs="Calibri"/>
                <w:color w:val="00B050"/>
                <w:sz w:val="18"/>
                <w:szCs w:val="18"/>
              </w:rPr>
            </w:pPr>
          </w:p>
        </w:tc>
        <w:tc>
          <w:tcPr>
            <w:tcW w:w="556" w:type="pct"/>
            <w:vAlign w:val="center"/>
            <w:tcPrChange w:id="260" w:author="Raymond Crow" w:date="2013-06-26T16:38:00Z">
              <w:tcPr>
                <w:tcW w:w="571" w:type="pct"/>
                <w:vAlign w:val="center"/>
              </w:tcPr>
            </w:tcPrChange>
          </w:tcPr>
          <w:p w:rsidR="00353211" w:rsidRPr="00A328B4" w:rsidDel="009C04CB" w:rsidRDefault="00353211" w:rsidP="00E85361">
            <w:pPr>
              <w:spacing w:after="120"/>
              <w:rPr>
                <w:del w:id="261" w:author="Raymond Crow" w:date="2013-06-26T16:43:00Z"/>
                <w:rFonts w:ascii="Calibri" w:hAnsi="Calibri" w:cs="Calibri"/>
                <w:color w:val="00B050"/>
                <w:sz w:val="18"/>
                <w:szCs w:val="18"/>
              </w:rPr>
            </w:pPr>
          </w:p>
        </w:tc>
        <w:tc>
          <w:tcPr>
            <w:tcW w:w="556" w:type="pct"/>
            <w:vAlign w:val="center"/>
            <w:tcPrChange w:id="262" w:author="Raymond Crow" w:date="2013-06-26T16:38:00Z">
              <w:tcPr>
                <w:tcW w:w="571" w:type="pct"/>
                <w:vAlign w:val="center"/>
              </w:tcPr>
            </w:tcPrChange>
          </w:tcPr>
          <w:p w:rsidR="00353211" w:rsidRPr="00A328B4" w:rsidDel="009C04CB" w:rsidRDefault="00353211" w:rsidP="00E85361">
            <w:pPr>
              <w:spacing w:after="120"/>
              <w:rPr>
                <w:del w:id="263" w:author="Raymond Crow" w:date="2013-06-26T16:43:00Z"/>
                <w:rFonts w:ascii="Calibri" w:hAnsi="Calibri" w:cs="Calibri"/>
                <w:color w:val="00B050"/>
                <w:sz w:val="18"/>
                <w:szCs w:val="18"/>
              </w:rPr>
            </w:pPr>
          </w:p>
        </w:tc>
        <w:tc>
          <w:tcPr>
            <w:tcW w:w="1126" w:type="pct"/>
            <w:vAlign w:val="center"/>
            <w:tcPrChange w:id="264" w:author="Raymond Crow" w:date="2013-06-26T16:38:00Z">
              <w:tcPr>
                <w:tcW w:w="1141" w:type="pct"/>
                <w:vAlign w:val="center"/>
              </w:tcPr>
            </w:tcPrChange>
          </w:tcPr>
          <w:p w:rsidR="00353211" w:rsidRPr="00A328B4" w:rsidDel="009C04CB" w:rsidRDefault="00353211" w:rsidP="00E85361">
            <w:pPr>
              <w:spacing w:after="120"/>
              <w:rPr>
                <w:del w:id="265" w:author="Raymond Crow" w:date="2013-06-26T16:43:00Z"/>
                <w:rFonts w:ascii="Calibri" w:hAnsi="Calibri" w:cs="Calibri"/>
                <w:color w:val="00B050"/>
                <w:sz w:val="18"/>
                <w:szCs w:val="18"/>
              </w:rPr>
            </w:pPr>
          </w:p>
        </w:tc>
      </w:tr>
      <w:tr w:rsidR="006104EE" w:rsidRPr="00A328B4" w:rsidDel="00FD070C" w:rsidTr="00FD070C">
        <w:trPr>
          <w:del w:id="266" w:author="Raymond Crow" w:date="2013-06-26T16:38:00Z"/>
        </w:trPr>
        <w:tc>
          <w:tcPr>
            <w:tcW w:w="503" w:type="pct"/>
            <w:vAlign w:val="center"/>
            <w:tcPrChange w:id="267" w:author="Raymond Crow" w:date="2013-06-26T16:38:00Z">
              <w:tcPr>
                <w:tcW w:w="429" w:type="pct"/>
                <w:vAlign w:val="center"/>
              </w:tcPr>
            </w:tcPrChange>
          </w:tcPr>
          <w:p w:rsidR="00353211" w:rsidRPr="00A328B4" w:rsidDel="00FD070C" w:rsidRDefault="00353211" w:rsidP="00353211">
            <w:pPr>
              <w:numPr>
                <w:ilvl w:val="0"/>
                <w:numId w:val="43"/>
              </w:numPr>
              <w:spacing w:after="120" w:line="276" w:lineRule="auto"/>
              <w:jc w:val="center"/>
              <w:rPr>
                <w:del w:id="268" w:author="Raymond Crow" w:date="2013-06-26T16:38:00Z"/>
                <w:rFonts w:ascii="Calibri" w:hAnsi="Calibri" w:cs="Calibri"/>
                <w:color w:val="00B050"/>
                <w:sz w:val="18"/>
                <w:szCs w:val="18"/>
              </w:rPr>
            </w:pPr>
          </w:p>
        </w:tc>
        <w:tc>
          <w:tcPr>
            <w:tcW w:w="842" w:type="pct"/>
            <w:tcPrChange w:id="269" w:author="Raymond Crow" w:date="2013-06-26T16:38:00Z">
              <w:tcPr>
                <w:tcW w:w="857" w:type="pct"/>
              </w:tcPr>
            </w:tcPrChange>
          </w:tcPr>
          <w:p w:rsidR="00353211" w:rsidRPr="008B0AF1" w:rsidDel="00FD070C" w:rsidRDefault="00353211" w:rsidP="00E85361">
            <w:pPr>
              <w:spacing w:after="120"/>
              <w:rPr>
                <w:del w:id="270" w:author="Raymond Crow" w:date="2013-06-26T16:38:00Z"/>
                <w:rFonts w:ascii="Calibri" w:hAnsi="Calibri" w:cs="Calibri"/>
                <w:color w:val="00B050"/>
                <w:sz w:val="18"/>
                <w:szCs w:val="18"/>
              </w:rPr>
            </w:pPr>
          </w:p>
        </w:tc>
        <w:tc>
          <w:tcPr>
            <w:tcW w:w="1417" w:type="pct"/>
            <w:vAlign w:val="center"/>
            <w:tcPrChange w:id="271" w:author="Raymond Crow" w:date="2013-06-26T16:38:00Z">
              <w:tcPr>
                <w:tcW w:w="1432" w:type="pct"/>
                <w:vAlign w:val="center"/>
              </w:tcPr>
            </w:tcPrChange>
          </w:tcPr>
          <w:p w:rsidR="00353211" w:rsidRPr="00A328B4" w:rsidDel="00FD070C" w:rsidRDefault="00353211" w:rsidP="00E85361">
            <w:pPr>
              <w:spacing w:after="120"/>
              <w:rPr>
                <w:del w:id="272" w:author="Raymond Crow" w:date="2013-06-26T16:38:00Z"/>
                <w:rFonts w:ascii="Calibri" w:hAnsi="Calibri" w:cs="Calibri"/>
                <w:color w:val="00B050"/>
                <w:sz w:val="18"/>
                <w:szCs w:val="18"/>
              </w:rPr>
            </w:pPr>
          </w:p>
        </w:tc>
        <w:tc>
          <w:tcPr>
            <w:tcW w:w="556" w:type="pct"/>
            <w:vAlign w:val="center"/>
            <w:tcPrChange w:id="273" w:author="Raymond Crow" w:date="2013-06-26T16:38:00Z">
              <w:tcPr>
                <w:tcW w:w="571" w:type="pct"/>
                <w:vAlign w:val="center"/>
              </w:tcPr>
            </w:tcPrChange>
          </w:tcPr>
          <w:p w:rsidR="00353211" w:rsidRPr="00A328B4" w:rsidDel="00FD070C" w:rsidRDefault="00353211" w:rsidP="00E85361">
            <w:pPr>
              <w:spacing w:after="120"/>
              <w:rPr>
                <w:del w:id="274" w:author="Raymond Crow" w:date="2013-06-26T16:38:00Z"/>
                <w:rFonts w:ascii="Calibri" w:hAnsi="Calibri" w:cs="Calibri"/>
                <w:color w:val="00B050"/>
                <w:sz w:val="18"/>
                <w:szCs w:val="18"/>
              </w:rPr>
            </w:pPr>
          </w:p>
        </w:tc>
        <w:tc>
          <w:tcPr>
            <w:tcW w:w="556" w:type="pct"/>
            <w:vAlign w:val="center"/>
            <w:tcPrChange w:id="275" w:author="Raymond Crow" w:date="2013-06-26T16:38:00Z">
              <w:tcPr>
                <w:tcW w:w="571" w:type="pct"/>
                <w:vAlign w:val="center"/>
              </w:tcPr>
            </w:tcPrChange>
          </w:tcPr>
          <w:p w:rsidR="00353211" w:rsidRPr="00A328B4" w:rsidDel="00FD070C" w:rsidRDefault="00353211" w:rsidP="00E85361">
            <w:pPr>
              <w:spacing w:after="120"/>
              <w:rPr>
                <w:del w:id="276" w:author="Raymond Crow" w:date="2013-06-26T16:38:00Z"/>
                <w:rFonts w:ascii="Calibri" w:hAnsi="Calibri" w:cs="Calibri"/>
                <w:color w:val="00B050"/>
                <w:sz w:val="18"/>
                <w:szCs w:val="18"/>
              </w:rPr>
            </w:pPr>
          </w:p>
        </w:tc>
        <w:tc>
          <w:tcPr>
            <w:tcW w:w="1126" w:type="pct"/>
            <w:vAlign w:val="center"/>
            <w:tcPrChange w:id="277" w:author="Raymond Crow" w:date="2013-06-26T16:38:00Z">
              <w:tcPr>
                <w:tcW w:w="1141" w:type="pct"/>
                <w:vAlign w:val="center"/>
              </w:tcPr>
            </w:tcPrChange>
          </w:tcPr>
          <w:p w:rsidR="00353211" w:rsidRPr="00A328B4" w:rsidDel="00FD070C" w:rsidRDefault="00353211" w:rsidP="00E85361">
            <w:pPr>
              <w:spacing w:after="120"/>
              <w:rPr>
                <w:del w:id="278" w:author="Raymond Crow" w:date="2013-06-26T16:38:00Z"/>
                <w:rFonts w:ascii="Calibri" w:hAnsi="Calibri" w:cs="Calibri"/>
                <w:color w:val="00B050"/>
                <w:sz w:val="18"/>
                <w:szCs w:val="18"/>
              </w:rPr>
            </w:pPr>
          </w:p>
        </w:tc>
      </w:tr>
      <w:tr w:rsidR="001B01CD" w:rsidRPr="00A328B4" w:rsidDel="00FD070C" w:rsidTr="00FD070C">
        <w:trPr>
          <w:del w:id="279" w:author="Raymond Crow" w:date="2013-06-26T16:38:00Z"/>
        </w:trPr>
        <w:tc>
          <w:tcPr>
            <w:tcW w:w="503" w:type="pct"/>
            <w:vAlign w:val="center"/>
            <w:tcPrChange w:id="280" w:author="Raymond Crow" w:date="2013-06-26T16:38:00Z">
              <w:tcPr>
                <w:tcW w:w="429" w:type="pct"/>
                <w:vAlign w:val="center"/>
              </w:tcPr>
            </w:tcPrChange>
          </w:tcPr>
          <w:p w:rsidR="001B01CD" w:rsidRPr="00A328B4" w:rsidDel="00FD070C" w:rsidRDefault="001B01CD" w:rsidP="00353211">
            <w:pPr>
              <w:numPr>
                <w:ilvl w:val="0"/>
                <w:numId w:val="43"/>
              </w:numPr>
              <w:spacing w:after="120" w:line="276" w:lineRule="auto"/>
              <w:jc w:val="center"/>
              <w:rPr>
                <w:del w:id="281" w:author="Raymond Crow" w:date="2013-06-26T16:38:00Z"/>
                <w:rFonts w:ascii="Calibri" w:hAnsi="Calibri" w:cs="Calibri"/>
                <w:color w:val="00B050"/>
                <w:sz w:val="18"/>
                <w:szCs w:val="18"/>
              </w:rPr>
            </w:pPr>
          </w:p>
        </w:tc>
        <w:tc>
          <w:tcPr>
            <w:tcW w:w="842" w:type="pct"/>
            <w:tcPrChange w:id="282" w:author="Raymond Crow" w:date="2013-06-26T16:38:00Z">
              <w:tcPr>
                <w:tcW w:w="857" w:type="pct"/>
              </w:tcPr>
            </w:tcPrChange>
          </w:tcPr>
          <w:p w:rsidR="001B01CD" w:rsidRPr="00A328B4" w:rsidDel="00FD070C" w:rsidRDefault="001B01CD" w:rsidP="00E85361">
            <w:pPr>
              <w:spacing w:after="120"/>
              <w:rPr>
                <w:del w:id="283" w:author="Raymond Crow" w:date="2013-06-26T16:38:00Z"/>
                <w:rFonts w:ascii="Calibri" w:hAnsi="Calibri" w:cs="Calibri"/>
                <w:color w:val="00B050"/>
                <w:sz w:val="18"/>
                <w:szCs w:val="18"/>
              </w:rPr>
            </w:pPr>
          </w:p>
        </w:tc>
        <w:tc>
          <w:tcPr>
            <w:tcW w:w="1417" w:type="pct"/>
            <w:vAlign w:val="center"/>
            <w:tcPrChange w:id="284" w:author="Raymond Crow" w:date="2013-06-26T16:38:00Z">
              <w:tcPr>
                <w:tcW w:w="1432" w:type="pct"/>
                <w:vAlign w:val="center"/>
              </w:tcPr>
            </w:tcPrChange>
          </w:tcPr>
          <w:p w:rsidR="001B01CD" w:rsidRPr="00A328B4" w:rsidDel="00FD070C" w:rsidRDefault="001B01CD" w:rsidP="00E85361">
            <w:pPr>
              <w:spacing w:after="120"/>
              <w:rPr>
                <w:del w:id="285" w:author="Raymond Crow" w:date="2013-06-26T16:38:00Z"/>
                <w:rFonts w:ascii="Calibri" w:hAnsi="Calibri" w:cs="Calibri"/>
                <w:color w:val="00B050"/>
                <w:sz w:val="18"/>
                <w:szCs w:val="18"/>
              </w:rPr>
            </w:pPr>
          </w:p>
        </w:tc>
        <w:tc>
          <w:tcPr>
            <w:tcW w:w="556" w:type="pct"/>
            <w:vAlign w:val="center"/>
            <w:tcPrChange w:id="286" w:author="Raymond Crow" w:date="2013-06-26T16:38:00Z">
              <w:tcPr>
                <w:tcW w:w="571" w:type="pct"/>
                <w:vAlign w:val="center"/>
              </w:tcPr>
            </w:tcPrChange>
          </w:tcPr>
          <w:p w:rsidR="001B01CD" w:rsidRPr="00A328B4" w:rsidDel="00FD070C" w:rsidRDefault="001B01CD" w:rsidP="00E85361">
            <w:pPr>
              <w:spacing w:after="120"/>
              <w:rPr>
                <w:del w:id="287" w:author="Raymond Crow" w:date="2013-06-26T16:38:00Z"/>
                <w:rFonts w:ascii="Calibri" w:hAnsi="Calibri" w:cs="Calibri"/>
                <w:color w:val="00B050"/>
                <w:sz w:val="18"/>
                <w:szCs w:val="18"/>
              </w:rPr>
            </w:pPr>
          </w:p>
        </w:tc>
        <w:tc>
          <w:tcPr>
            <w:tcW w:w="556" w:type="pct"/>
            <w:vAlign w:val="center"/>
            <w:tcPrChange w:id="288" w:author="Raymond Crow" w:date="2013-06-26T16:38:00Z">
              <w:tcPr>
                <w:tcW w:w="571" w:type="pct"/>
                <w:vAlign w:val="center"/>
              </w:tcPr>
            </w:tcPrChange>
          </w:tcPr>
          <w:p w:rsidR="001B01CD" w:rsidRPr="00A328B4" w:rsidDel="00FD070C" w:rsidRDefault="001B01CD" w:rsidP="00E85361">
            <w:pPr>
              <w:spacing w:after="120"/>
              <w:rPr>
                <w:del w:id="289" w:author="Raymond Crow" w:date="2013-06-26T16:38:00Z"/>
                <w:rFonts w:ascii="Calibri" w:hAnsi="Calibri" w:cs="Calibri"/>
                <w:color w:val="00B050"/>
                <w:sz w:val="18"/>
                <w:szCs w:val="18"/>
              </w:rPr>
            </w:pPr>
          </w:p>
        </w:tc>
        <w:tc>
          <w:tcPr>
            <w:tcW w:w="1126" w:type="pct"/>
            <w:vAlign w:val="center"/>
            <w:tcPrChange w:id="290" w:author="Raymond Crow" w:date="2013-06-26T16:38:00Z">
              <w:tcPr>
                <w:tcW w:w="1141" w:type="pct"/>
                <w:vAlign w:val="center"/>
              </w:tcPr>
            </w:tcPrChange>
          </w:tcPr>
          <w:p w:rsidR="001B01CD" w:rsidRPr="00A328B4" w:rsidDel="00FD070C" w:rsidRDefault="001B01CD" w:rsidP="00E85361">
            <w:pPr>
              <w:spacing w:after="120"/>
              <w:rPr>
                <w:del w:id="291" w:author="Raymond Crow" w:date="2013-06-26T16:38:00Z"/>
                <w:rFonts w:ascii="Calibri" w:hAnsi="Calibri" w:cs="Calibri"/>
                <w:color w:val="00B050"/>
                <w:sz w:val="18"/>
                <w:szCs w:val="18"/>
              </w:rPr>
            </w:pPr>
          </w:p>
        </w:tc>
      </w:tr>
    </w:tbl>
    <w:p w:rsidR="00637E66" w:rsidRPr="00A328B4" w:rsidRDefault="00637E66" w:rsidP="009C04CB">
      <w:pPr>
        <w:autoSpaceDE w:val="0"/>
        <w:autoSpaceDN w:val="0"/>
        <w:adjustRightInd w:val="0"/>
        <w:rPr>
          <w:b/>
          <w:sz w:val="22"/>
          <w:szCs w:val="22"/>
        </w:rPr>
        <w:pPrChange w:id="292" w:author="Raymond Crow" w:date="2013-06-26T16:43:00Z">
          <w:pPr>
            <w:autoSpaceDE w:val="0"/>
            <w:autoSpaceDN w:val="0"/>
            <w:adjustRightInd w:val="0"/>
            <w:ind w:left="360"/>
          </w:pPr>
        </w:pPrChange>
      </w:pPr>
    </w:p>
    <w:sectPr w:rsidR="00637E66" w:rsidRPr="00A328B4" w:rsidSect="00CE1498">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4" w:author="Bruce Sievers" w:date="2013-06-26T16:46:00Z" w:initials="BES">
    <w:p w:rsidR="00AA705C" w:rsidRDefault="00AA705C">
      <w:pPr>
        <w:pStyle w:val="CommentText"/>
      </w:pPr>
      <w:r>
        <w:rPr>
          <w:rStyle w:val="CommentReference"/>
        </w:rPr>
        <w:annotationRef/>
      </w:r>
      <w:r>
        <w:t xml:space="preserve">System related issues may not be apparent in the specific code </w:t>
      </w:r>
      <w:r w:rsidR="009C04CB">
        <w:t>analyzed</w:t>
      </w:r>
      <w:r>
        <w:t xml:space="preserve"> by a single reviewer.  Use experience and code shown to suggest </w:t>
      </w:r>
      <w:r w:rsidR="009C04CB">
        <w:t>based</w:t>
      </w:r>
      <w:r>
        <w:t xml:space="preserve"> on the additions or changes in </w:t>
      </w:r>
      <w:r w:rsidR="009C04CB">
        <w:t>the reviewed</w:t>
      </w:r>
      <w:r>
        <w:t xml:space="preserve"> code.  </w:t>
      </w:r>
    </w:p>
  </w:comment>
  <w:comment w:id="76" w:author="Bruce Sievers" w:date="2013-05-09T11:06:00Z" w:initials="BES">
    <w:p w:rsidR="00A45DBF" w:rsidRDefault="00A45DBF" w:rsidP="00A45DBF">
      <w:pPr>
        <w:pStyle w:val="CommentText"/>
      </w:pPr>
      <w:r>
        <w:rPr>
          <w:rStyle w:val="CommentReference"/>
        </w:rPr>
        <w:annotationRef/>
      </w:r>
      <w:r>
        <w:t>Reviewer should comment on this if concerned, test and verify is programmers responsibility.  Reviewer is pointing this out in case programmer has missed or knows that this is not required for some other reason.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BB2" w:rsidRDefault="002B3BB2">
      <w:r>
        <w:separator/>
      </w:r>
    </w:p>
  </w:endnote>
  <w:endnote w:type="continuationSeparator" w:id="0">
    <w:p w:rsidR="002B3BB2" w:rsidRDefault="002B3B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PiStd">
    <w:panose1 w:val="00000000000000000000"/>
    <w:charset w:val="00"/>
    <w:family w:val="auto"/>
    <w:notTrueType/>
    <w:pitch w:val="default"/>
    <w:sig w:usb0="00000003" w:usb1="00000000" w:usb2="00000000" w:usb3="00000000" w:csb0="00000001" w:csb1="00000000"/>
  </w:font>
  <w:font w:name="Fixedsys">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35" w:rsidRDefault="00BF7F04" w:rsidP="00BF7F04">
    <w:pPr>
      <w:pStyle w:val="Footer"/>
      <w:pPrChange w:id="293" w:author="Raymond Crow" w:date="2013-06-26T16:53:00Z">
        <w:pPr>
          <w:pStyle w:val="Footer"/>
          <w:jc w:val="center"/>
        </w:pPr>
      </w:pPrChange>
    </w:pPr>
    <w:ins w:id="294" w:author="Raymond Crow" w:date="2013-06-26T16:53:00Z">
      <w:r>
        <w:t>Date: 06/26/2013</w:t>
      </w:r>
      <w:r>
        <w:tab/>
      </w:r>
    </w:ins>
    <w:r w:rsidR="00912DCB">
      <w:t xml:space="preserve">Page </w:t>
    </w:r>
    <w:fldSimple w:instr=" PAGE   \* MERGEFORMAT ">
      <w:r w:rsidR="008A1C4D">
        <w:rPr>
          <w:noProof/>
        </w:rPr>
        <w:t>1</w:t>
      </w:r>
    </w:fldSimple>
    <w:ins w:id="295" w:author="Raymond Crow" w:date="2013-06-26T16:53:00Z">
      <w:r>
        <w:rPr>
          <w:noProof/>
        </w:rPr>
        <w:tab/>
      </w:r>
    </w:ins>
    <w:ins w:id="296" w:author="Raymond Crow" w:date="2013-06-26T16:54:00Z">
      <w:r>
        <w:rPr>
          <w:noProof/>
        </w:rPr>
        <w:t>Version 3.0</w:t>
      </w:r>
    </w:ins>
  </w:p>
  <w:p w:rsidR="00EA6570" w:rsidRDefault="00EA657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BB2" w:rsidRDefault="002B3BB2">
      <w:r>
        <w:separator/>
      </w:r>
    </w:p>
  </w:footnote>
  <w:footnote w:type="continuationSeparator" w:id="0">
    <w:p w:rsidR="002B3BB2" w:rsidRDefault="002B3B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207"/>
    <w:multiLevelType w:val="hybridMultilevel"/>
    <w:tmpl w:val="E0FE0E6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nsid w:val="013E50F7"/>
    <w:multiLevelType w:val="hybridMultilevel"/>
    <w:tmpl w:val="B7FCE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8356D"/>
    <w:multiLevelType w:val="hybridMultilevel"/>
    <w:tmpl w:val="AC026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751DD3"/>
    <w:multiLevelType w:val="hybridMultilevel"/>
    <w:tmpl w:val="A4001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9F0160"/>
    <w:multiLevelType w:val="hybridMultilevel"/>
    <w:tmpl w:val="9A50874C"/>
    <w:lvl w:ilvl="0" w:tplc="2C9CE4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55C5705"/>
    <w:multiLevelType w:val="hybridMultilevel"/>
    <w:tmpl w:val="D9A2B5CC"/>
    <w:lvl w:ilvl="0" w:tplc="DCF2E368">
      <w:start w:val="1"/>
      <w:numFmt w:val="decimal"/>
      <w:pStyle w:val="Heading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756AC4"/>
    <w:multiLevelType w:val="hybridMultilevel"/>
    <w:tmpl w:val="2CF64E4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F244D"/>
    <w:multiLevelType w:val="hybridMultilevel"/>
    <w:tmpl w:val="CDF25D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0385"/>
    <w:multiLevelType w:val="multilevel"/>
    <w:tmpl w:val="625839F6"/>
    <w:lvl w:ilvl="0">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11730A2D"/>
    <w:multiLevelType w:val="hybridMultilevel"/>
    <w:tmpl w:val="C99E6A4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209263F"/>
    <w:multiLevelType w:val="multilevel"/>
    <w:tmpl w:val="CD3AA07E"/>
    <w:lvl w:ilvl="0">
      <w:start w:val="10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464A03"/>
    <w:multiLevelType w:val="hybridMultilevel"/>
    <w:tmpl w:val="5E72C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622688"/>
    <w:multiLevelType w:val="hybridMultilevel"/>
    <w:tmpl w:val="B8DE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9037B8"/>
    <w:multiLevelType w:val="hybridMultilevel"/>
    <w:tmpl w:val="3D52BFE8"/>
    <w:lvl w:ilvl="0" w:tplc="0409000D">
      <w:start w:val="1"/>
      <w:numFmt w:val="bullet"/>
      <w:lvlText w:val=""/>
      <w:lvlJc w:val="left"/>
      <w:pPr>
        <w:ind w:left="360" w:hanging="360"/>
      </w:pPr>
      <w:rPr>
        <w:rFonts w:ascii="Wingdings" w:hAnsi="Wingdings" w:hint="default"/>
      </w:rPr>
    </w:lvl>
    <w:lvl w:ilvl="1" w:tplc="BAD65E6E">
      <w:numFmt w:val="bullet"/>
      <w:lvlText w:val=""/>
      <w:lvlJc w:val="left"/>
      <w:pPr>
        <w:ind w:left="1080" w:hanging="360"/>
      </w:pPr>
      <w:rPr>
        <w:rFonts w:ascii="Symbol" w:eastAsia="Times New Roman" w:hAnsi="Symbol" w:cs="AdobePiStd"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E91F93"/>
    <w:multiLevelType w:val="hybridMultilevel"/>
    <w:tmpl w:val="55A869E6"/>
    <w:lvl w:ilvl="0" w:tplc="9B9ADDA4">
      <w:numFmt w:val="bullet"/>
      <w:lvlText w:val=""/>
      <w:lvlJc w:val="left"/>
      <w:pPr>
        <w:ind w:left="720" w:hanging="360"/>
      </w:pPr>
      <w:rPr>
        <w:rFonts w:ascii="Symbol" w:eastAsia="Times New Roman" w:hAnsi="Symbol" w:cs="AdobePiSt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F561E1"/>
    <w:multiLevelType w:val="hybridMultilevel"/>
    <w:tmpl w:val="D8A490F6"/>
    <w:lvl w:ilvl="0">
      <w:start w:val="1"/>
      <w:numFmt w:val="decimal"/>
      <w:lvlText w:val="%1)"/>
      <w:lvlJc w:val="left"/>
      <w:pPr>
        <w:tabs>
          <w:tab w:val="num" w:pos="360"/>
        </w:tabs>
        <w:ind w:left="360" w:hanging="360"/>
      </w:pPr>
      <w:rPr>
        <w:rFonts w:hint="default"/>
        <w:color w:val="00000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1C274635"/>
    <w:multiLevelType w:val="hybridMultilevel"/>
    <w:tmpl w:val="9962EAEE"/>
    <w:lvl w:ilvl="0" w:tplc="14F8D234">
      <w:numFmt w:val="bullet"/>
      <w:lvlText w:val=""/>
      <w:lvlJc w:val="left"/>
      <w:pPr>
        <w:ind w:left="720" w:hanging="360"/>
      </w:pPr>
      <w:rPr>
        <w:rFonts w:ascii="Symbol" w:eastAsia="Times New Roman" w:hAnsi="Symbol" w:cs="AdobePiSt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7374E"/>
    <w:multiLevelType w:val="hybridMultilevel"/>
    <w:tmpl w:val="15AE0A8A"/>
    <w:lvl w:ilvl="0" w:tplc="CE2C0BB2">
      <w:numFmt w:val="bullet"/>
      <w:lvlText w:val=""/>
      <w:lvlJc w:val="left"/>
      <w:pPr>
        <w:ind w:left="720" w:hanging="360"/>
      </w:pPr>
      <w:rPr>
        <w:rFonts w:ascii="Symbol" w:eastAsia="Times New Roman" w:hAnsi="Symbol" w:cs="AdobePiSt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8D3B08"/>
    <w:multiLevelType w:val="hybridMultilevel"/>
    <w:tmpl w:val="07EE9A0A"/>
    <w:lvl w:ilvl="0" w:tplc="893E78B4">
      <w:numFmt w:val="bullet"/>
      <w:lvlText w:val=""/>
      <w:lvlJc w:val="left"/>
      <w:pPr>
        <w:ind w:left="720" w:hanging="360"/>
      </w:pPr>
      <w:rPr>
        <w:rFonts w:ascii="Symbol" w:eastAsia="Times New Roman" w:hAnsi="Symbol" w:cs="AdobePiSt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01228B"/>
    <w:multiLevelType w:val="hybridMultilevel"/>
    <w:tmpl w:val="24762FA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396B0EB9"/>
    <w:multiLevelType w:val="multilevel"/>
    <w:tmpl w:val="C184827C"/>
    <w:lvl w:ilvl="0">
      <w:start w:val="1"/>
      <w:numFmt w:val="decimal"/>
      <w:lvlText w:val="%1."/>
      <w:lvlJc w:val="left"/>
      <w:pPr>
        <w:tabs>
          <w:tab w:val="num" w:pos="360"/>
        </w:tabs>
        <w:ind w:left="0" w:firstLine="0"/>
      </w:pPr>
      <w:rPr>
        <w:rFonts w:hint="default"/>
      </w:rPr>
    </w:lvl>
    <w:lvl w:ilv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nsid w:val="397F70E2"/>
    <w:multiLevelType w:val="hybridMultilevel"/>
    <w:tmpl w:val="E4728B90"/>
    <w:lvl w:ilvl="0" w:tplc="5DB6714C">
      <w:numFmt w:val="bullet"/>
      <w:lvlText w:val=""/>
      <w:lvlJc w:val="left"/>
      <w:pPr>
        <w:ind w:left="720" w:hanging="360"/>
      </w:pPr>
      <w:rPr>
        <w:rFonts w:ascii="Symbol" w:eastAsia="Times New Roman" w:hAnsi="Symbol" w:cs="AdobePiSt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1B97"/>
    <w:multiLevelType w:val="hybridMultilevel"/>
    <w:tmpl w:val="7A28ABE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423B0089"/>
    <w:multiLevelType w:val="hybridMultilevel"/>
    <w:tmpl w:val="536C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EA6BB1"/>
    <w:multiLevelType w:val="hybridMultilevel"/>
    <w:tmpl w:val="85FEF21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46E92D1B"/>
    <w:multiLevelType w:val="hybridMultilevel"/>
    <w:tmpl w:val="5F72071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8FA687E"/>
    <w:multiLevelType w:val="hybridMultilevel"/>
    <w:tmpl w:val="E83E51B0"/>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4EC402C6"/>
    <w:multiLevelType w:val="hybridMultilevel"/>
    <w:tmpl w:val="F72E67E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1CF4932"/>
    <w:multiLevelType w:val="multilevel"/>
    <w:tmpl w:val="99DC10A8"/>
    <w:lvl w:ilvl="0">
      <w:start w:val="7"/>
      <w:numFmt w:val="decimal"/>
      <w:lvlText w:val="%1.0"/>
      <w:lvlJc w:val="left"/>
      <w:pPr>
        <w:tabs>
          <w:tab w:val="num" w:pos="360"/>
        </w:tabs>
        <w:ind w:left="360" w:hanging="360"/>
      </w:pPr>
      <w:rPr>
        <w:rFonts w:hint="default"/>
        <w:b w:val="0"/>
      </w:rPr>
    </w:lvl>
    <w:lvl w:ilvl="1">
      <w:start w:val="1"/>
      <w:numFmt w:val="decimal"/>
      <w:lvlText w:val="%1.%2"/>
      <w:lvlJc w:val="left"/>
      <w:pPr>
        <w:tabs>
          <w:tab w:val="num" w:pos="1080"/>
        </w:tabs>
        <w:ind w:left="1080" w:hanging="36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480"/>
        </w:tabs>
        <w:ind w:left="6480" w:hanging="1440"/>
      </w:pPr>
      <w:rPr>
        <w:rFonts w:hint="default"/>
        <w:b w:val="0"/>
      </w:rPr>
    </w:lvl>
    <w:lvl w:ilvl="8">
      <w:start w:val="1"/>
      <w:numFmt w:val="decimal"/>
      <w:lvlText w:val="%1.%2.%3.%4.%5.%6.%7.%8.%9"/>
      <w:lvlJc w:val="left"/>
      <w:pPr>
        <w:tabs>
          <w:tab w:val="num" w:pos="7560"/>
        </w:tabs>
        <w:ind w:left="7560" w:hanging="1800"/>
      </w:pPr>
      <w:rPr>
        <w:rFonts w:hint="default"/>
        <w:b w:val="0"/>
      </w:rPr>
    </w:lvl>
  </w:abstractNum>
  <w:abstractNum w:abstractNumId="29">
    <w:nsid w:val="54965787"/>
    <w:multiLevelType w:val="hybridMultilevel"/>
    <w:tmpl w:val="7690F46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nsid w:val="54C14852"/>
    <w:multiLevelType w:val="hybridMultilevel"/>
    <w:tmpl w:val="4D18EFF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57756E5A"/>
    <w:multiLevelType w:val="hybridMultilevel"/>
    <w:tmpl w:val="AC026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AC70CB"/>
    <w:multiLevelType w:val="singleLevel"/>
    <w:tmpl w:val="67E09DF4"/>
    <w:lvl w:ilvl="0">
      <w:start w:val="1"/>
      <w:numFmt w:val="decimal"/>
      <w:lvlText w:val="%1."/>
      <w:lvlJc w:val="left"/>
      <w:pPr>
        <w:tabs>
          <w:tab w:val="num" w:pos="360"/>
        </w:tabs>
        <w:ind w:left="360" w:hanging="360"/>
      </w:pPr>
      <w:rPr>
        <w:color w:val="000000"/>
        <w:u w:val="none"/>
      </w:rPr>
    </w:lvl>
  </w:abstractNum>
  <w:abstractNum w:abstractNumId="33">
    <w:nsid w:val="617D43D5"/>
    <w:multiLevelType w:val="hybridMultilevel"/>
    <w:tmpl w:val="164A7F3A"/>
    <w:lvl w:ilvl="0" w:tplc="0409000F">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25322E"/>
    <w:multiLevelType w:val="hybridMultilevel"/>
    <w:tmpl w:val="E76E06A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6841485F"/>
    <w:multiLevelType w:val="hybridMultilevel"/>
    <w:tmpl w:val="4ACE1700"/>
    <w:lvl w:ilvl="0" w:tplc="83303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60050B"/>
    <w:multiLevelType w:val="hybridMultilevel"/>
    <w:tmpl w:val="1422A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6A0C0DE1"/>
    <w:multiLevelType w:val="hybridMultilevel"/>
    <w:tmpl w:val="8BC8F36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6C2E01FB"/>
    <w:multiLevelType w:val="hybridMultilevel"/>
    <w:tmpl w:val="BEC665D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D734D8"/>
    <w:multiLevelType w:val="multilevel"/>
    <w:tmpl w:val="E8548C3A"/>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0">
    <w:nsid w:val="73055EEC"/>
    <w:multiLevelType w:val="hybridMultilevel"/>
    <w:tmpl w:val="9954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378B1"/>
    <w:multiLevelType w:val="multilevel"/>
    <w:tmpl w:val="011AACA4"/>
    <w:lvl w:ilvl="0">
      <w:start w:val="7"/>
      <w:numFmt w:val="decimal"/>
      <w:lvlText w:val="%1.0"/>
      <w:lvlJc w:val="left"/>
      <w:pPr>
        <w:tabs>
          <w:tab w:val="num" w:pos="420"/>
        </w:tabs>
        <w:ind w:left="420" w:hanging="420"/>
      </w:pPr>
      <w:rPr>
        <w:rFonts w:hint="default"/>
        <w:b w:val="0"/>
      </w:rPr>
    </w:lvl>
    <w:lvl w:ilvl="1">
      <w:start w:val="1"/>
      <w:numFmt w:val="decimal"/>
      <w:lvlText w:val="%1.%2"/>
      <w:lvlJc w:val="left"/>
      <w:pPr>
        <w:tabs>
          <w:tab w:val="num" w:pos="1140"/>
        </w:tabs>
        <w:ind w:left="1140" w:hanging="4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480"/>
        </w:tabs>
        <w:ind w:left="6480" w:hanging="1440"/>
      </w:pPr>
      <w:rPr>
        <w:rFonts w:hint="default"/>
        <w:b w:val="0"/>
      </w:rPr>
    </w:lvl>
    <w:lvl w:ilvl="8">
      <w:start w:val="1"/>
      <w:numFmt w:val="decimal"/>
      <w:lvlText w:val="%1.%2.%3.%4.%5.%6.%7.%8.%9"/>
      <w:lvlJc w:val="left"/>
      <w:pPr>
        <w:tabs>
          <w:tab w:val="num" w:pos="7560"/>
        </w:tabs>
        <w:ind w:left="7560" w:hanging="1800"/>
      </w:pPr>
      <w:rPr>
        <w:rFonts w:hint="default"/>
        <w:b w:val="0"/>
      </w:rPr>
    </w:lvl>
  </w:abstractNum>
  <w:abstractNum w:abstractNumId="42">
    <w:nsid w:val="756036F6"/>
    <w:multiLevelType w:val="hybridMultilevel"/>
    <w:tmpl w:val="30A4619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7BE4348E"/>
    <w:multiLevelType w:val="hybridMultilevel"/>
    <w:tmpl w:val="C3B23B8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7EA42BF6"/>
    <w:multiLevelType w:val="hybridMultilevel"/>
    <w:tmpl w:val="7916D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8"/>
  </w:num>
  <w:num w:numId="4">
    <w:abstractNumId w:val="39"/>
  </w:num>
  <w:num w:numId="5">
    <w:abstractNumId w:val="29"/>
  </w:num>
  <w:num w:numId="6">
    <w:abstractNumId w:val="37"/>
  </w:num>
  <w:num w:numId="7">
    <w:abstractNumId w:val="22"/>
  </w:num>
  <w:num w:numId="8">
    <w:abstractNumId w:val="19"/>
  </w:num>
  <w:num w:numId="9">
    <w:abstractNumId w:val="25"/>
  </w:num>
  <w:num w:numId="10">
    <w:abstractNumId w:val="43"/>
  </w:num>
  <w:num w:numId="11">
    <w:abstractNumId w:val="27"/>
  </w:num>
  <w:num w:numId="12">
    <w:abstractNumId w:val="0"/>
  </w:num>
  <w:num w:numId="13">
    <w:abstractNumId w:val="41"/>
  </w:num>
  <w:num w:numId="14">
    <w:abstractNumId w:val="28"/>
  </w:num>
  <w:num w:numId="15">
    <w:abstractNumId w:val="38"/>
  </w:num>
  <w:num w:numId="16">
    <w:abstractNumId w:val="15"/>
  </w:num>
  <w:num w:numId="17">
    <w:abstractNumId w:val="34"/>
  </w:num>
  <w:num w:numId="18">
    <w:abstractNumId w:val="9"/>
  </w:num>
  <w:num w:numId="19">
    <w:abstractNumId w:val="32"/>
  </w:num>
  <w:num w:numId="20">
    <w:abstractNumId w:val="42"/>
  </w:num>
  <w:num w:numId="21">
    <w:abstractNumId w:val="4"/>
  </w:num>
  <w:num w:numId="22">
    <w:abstractNumId w:val="36"/>
  </w:num>
  <w:num w:numId="23">
    <w:abstractNumId w:val="30"/>
  </w:num>
  <w:num w:numId="24">
    <w:abstractNumId w:val="5"/>
  </w:num>
  <w:num w:numId="25">
    <w:abstractNumId w:val="26"/>
  </w:num>
  <w:num w:numId="26">
    <w:abstractNumId w:val="10"/>
  </w:num>
  <w:num w:numId="27">
    <w:abstractNumId w:val="7"/>
  </w:num>
  <w:num w:numId="28">
    <w:abstractNumId w:val="14"/>
  </w:num>
  <w:num w:numId="29">
    <w:abstractNumId w:val="44"/>
  </w:num>
  <w:num w:numId="30">
    <w:abstractNumId w:val="17"/>
  </w:num>
  <w:num w:numId="31">
    <w:abstractNumId w:val="24"/>
  </w:num>
  <w:num w:numId="32">
    <w:abstractNumId w:val="18"/>
  </w:num>
  <w:num w:numId="33">
    <w:abstractNumId w:val="1"/>
  </w:num>
  <w:num w:numId="34">
    <w:abstractNumId w:val="16"/>
  </w:num>
  <w:num w:numId="35">
    <w:abstractNumId w:val="13"/>
  </w:num>
  <w:num w:numId="36">
    <w:abstractNumId w:val="21"/>
  </w:num>
  <w:num w:numId="37">
    <w:abstractNumId w:val="6"/>
  </w:num>
  <w:num w:numId="38">
    <w:abstractNumId w:val="11"/>
  </w:num>
  <w:num w:numId="39">
    <w:abstractNumId w:val="40"/>
  </w:num>
  <w:num w:numId="40">
    <w:abstractNumId w:val="23"/>
  </w:num>
  <w:num w:numId="41">
    <w:abstractNumId w:val="12"/>
  </w:num>
  <w:num w:numId="42">
    <w:abstractNumId w:val="35"/>
  </w:num>
  <w:num w:numId="43">
    <w:abstractNumId w:val="3"/>
  </w:num>
  <w:num w:numId="44">
    <w:abstractNumId w:val="2"/>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trackRevisions/>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201C"/>
    <w:rsid w:val="00001B7D"/>
    <w:rsid w:val="00006D02"/>
    <w:rsid w:val="000141B8"/>
    <w:rsid w:val="0004720C"/>
    <w:rsid w:val="000667F7"/>
    <w:rsid w:val="0007015A"/>
    <w:rsid w:val="00076A39"/>
    <w:rsid w:val="000814CD"/>
    <w:rsid w:val="00093E55"/>
    <w:rsid w:val="000C25E4"/>
    <w:rsid w:val="000C4B1C"/>
    <w:rsid w:val="000D5A5A"/>
    <w:rsid w:val="000E2677"/>
    <w:rsid w:val="000E322C"/>
    <w:rsid w:val="000F3DFB"/>
    <w:rsid w:val="000F46F1"/>
    <w:rsid w:val="001029E7"/>
    <w:rsid w:val="00121FD1"/>
    <w:rsid w:val="00130A0D"/>
    <w:rsid w:val="001405EA"/>
    <w:rsid w:val="00150452"/>
    <w:rsid w:val="00162F8B"/>
    <w:rsid w:val="00184311"/>
    <w:rsid w:val="00184D66"/>
    <w:rsid w:val="001A0FBD"/>
    <w:rsid w:val="001B01CD"/>
    <w:rsid w:val="001B22C4"/>
    <w:rsid w:val="001C7471"/>
    <w:rsid w:val="001D7745"/>
    <w:rsid w:val="00210D51"/>
    <w:rsid w:val="00220404"/>
    <w:rsid w:val="00222AF4"/>
    <w:rsid w:val="002426C3"/>
    <w:rsid w:val="00280759"/>
    <w:rsid w:val="00282B92"/>
    <w:rsid w:val="002A55F5"/>
    <w:rsid w:val="002A75CA"/>
    <w:rsid w:val="002B0663"/>
    <w:rsid w:val="002B3BB2"/>
    <w:rsid w:val="002C7520"/>
    <w:rsid w:val="002E174E"/>
    <w:rsid w:val="002E7DB4"/>
    <w:rsid w:val="002F33DB"/>
    <w:rsid w:val="003105A3"/>
    <w:rsid w:val="00311260"/>
    <w:rsid w:val="003118D7"/>
    <w:rsid w:val="00327A80"/>
    <w:rsid w:val="003335ED"/>
    <w:rsid w:val="00347334"/>
    <w:rsid w:val="00353211"/>
    <w:rsid w:val="0036184B"/>
    <w:rsid w:val="00362259"/>
    <w:rsid w:val="00362954"/>
    <w:rsid w:val="00382E55"/>
    <w:rsid w:val="00382FFE"/>
    <w:rsid w:val="003B451C"/>
    <w:rsid w:val="003B6261"/>
    <w:rsid w:val="003B7352"/>
    <w:rsid w:val="003E2D64"/>
    <w:rsid w:val="003E3502"/>
    <w:rsid w:val="003F3E38"/>
    <w:rsid w:val="00406F63"/>
    <w:rsid w:val="00437826"/>
    <w:rsid w:val="00441A4C"/>
    <w:rsid w:val="004442B3"/>
    <w:rsid w:val="004469F7"/>
    <w:rsid w:val="00447523"/>
    <w:rsid w:val="00454368"/>
    <w:rsid w:val="00455ADD"/>
    <w:rsid w:val="0049621D"/>
    <w:rsid w:val="004A272F"/>
    <w:rsid w:val="004B1FCD"/>
    <w:rsid w:val="004B5D37"/>
    <w:rsid w:val="004E5F3F"/>
    <w:rsid w:val="004E63DD"/>
    <w:rsid w:val="00501C00"/>
    <w:rsid w:val="00505F28"/>
    <w:rsid w:val="00510EED"/>
    <w:rsid w:val="00522F08"/>
    <w:rsid w:val="00527DDD"/>
    <w:rsid w:val="0053487A"/>
    <w:rsid w:val="005405B9"/>
    <w:rsid w:val="005423C7"/>
    <w:rsid w:val="0054260F"/>
    <w:rsid w:val="0056195A"/>
    <w:rsid w:val="00570CCA"/>
    <w:rsid w:val="005828FC"/>
    <w:rsid w:val="005B177E"/>
    <w:rsid w:val="005D3980"/>
    <w:rsid w:val="006023E7"/>
    <w:rsid w:val="006104EE"/>
    <w:rsid w:val="00630BF4"/>
    <w:rsid w:val="00632227"/>
    <w:rsid w:val="00637E66"/>
    <w:rsid w:val="00652989"/>
    <w:rsid w:val="00653101"/>
    <w:rsid w:val="00654229"/>
    <w:rsid w:val="0066116B"/>
    <w:rsid w:val="00672C8D"/>
    <w:rsid w:val="00677B73"/>
    <w:rsid w:val="0068261D"/>
    <w:rsid w:val="006A2B91"/>
    <w:rsid w:val="006B0143"/>
    <w:rsid w:val="006B6DCF"/>
    <w:rsid w:val="006D5EF3"/>
    <w:rsid w:val="006E3A4C"/>
    <w:rsid w:val="006F3302"/>
    <w:rsid w:val="00713930"/>
    <w:rsid w:val="007229A6"/>
    <w:rsid w:val="0073074D"/>
    <w:rsid w:val="00732EEE"/>
    <w:rsid w:val="00736861"/>
    <w:rsid w:val="00746A37"/>
    <w:rsid w:val="00755E0B"/>
    <w:rsid w:val="00772E18"/>
    <w:rsid w:val="007A1D22"/>
    <w:rsid w:val="007B71E3"/>
    <w:rsid w:val="007E43AA"/>
    <w:rsid w:val="007E50E9"/>
    <w:rsid w:val="007E678A"/>
    <w:rsid w:val="00806EAB"/>
    <w:rsid w:val="00825F62"/>
    <w:rsid w:val="00857C0F"/>
    <w:rsid w:val="008812B5"/>
    <w:rsid w:val="00881676"/>
    <w:rsid w:val="00896BE5"/>
    <w:rsid w:val="008A1C4D"/>
    <w:rsid w:val="008B0AF1"/>
    <w:rsid w:val="008B38FD"/>
    <w:rsid w:val="008C27FB"/>
    <w:rsid w:val="008C4FAF"/>
    <w:rsid w:val="008D4E5F"/>
    <w:rsid w:val="008E2606"/>
    <w:rsid w:val="008F3BA9"/>
    <w:rsid w:val="00904A3F"/>
    <w:rsid w:val="00912728"/>
    <w:rsid w:val="00912DCB"/>
    <w:rsid w:val="00917FBA"/>
    <w:rsid w:val="009306FC"/>
    <w:rsid w:val="00992055"/>
    <w:rsid w:val="009A1869"/>
    <w:rsid w:val="009B0CE6"/>
    <w:rsid w:val="009B3054"/>
    <w:rsid w:val="009C04CB"/>
    <w:rsid w:val="009C50B7"/>
    <w:rsid w:val="009D0ED1"/>
    <w:rsid w:val="009D6312"/>
    <w:rsid w:val="009E53C0"/>
    <w:rsid w:val="009E7A33"/>
    <w:rsid w:val="009F2130"/>
    <w:rsid w:val="009F3637"/>
    <w:rsid w:val="00A12983"/>
    <w:rsid w:val="00A328B4"/>
    <w:rsid w:val="00A34E5A"/>
    <w:rsid w:val="00A41D4A"/>
    <w:rsid w:val="00A43FDB"/>
    <w:rsid w:val="00A45DBF"/>
    <w:rsid w:val="00A7729A"/>
    <w:rsid w:val="00A846FB"/>
    <w:rsid w:val="00AA281C"/>
    <w:rsid w:val="00AA705C"/>
    <w:rsid w:val="00AB40BB"/>
    <w:rsid w:val="00AC143C"/>
    <w:rsid w:val="00AC471F"/>
    <w:rsid w:val="00AD4CFE"/>
    <w:rsid w:val="00AD56C9"/>
    <w:rsid w:val="00B015CE"/>
    <w:rsid w:val="00B058B7"/>
    <w:rsid w:val="00B12EEF"/>
    <w:rsid w:val="00B13D08"/>
    <w:rsid w:val="00B22F5B"/>
    <w:rsid w:val="00B24604"/>
    <w:rsid w:val="00B354B3"/>
    <w:rsid w:val="00B44696"/>
    <w:rsid w:val="00B640F8"/>
    <w:rsid w:val="00B67D3C"/>
    <w:rsid w:val="00B7076E"/>
    <w:rsid w:val="00B91CDC"/>
    <w:rsid w:val="00B92C42"/>
    <w:rsid w:val="00B96B1B"/>
    <w:rsid w:val="00B96FEB"/>
    <w:rsid w:val="00BB14CC"/>
    <w:rsid w:val="00BB1F54"/>
    <w:rsid w:val="00BC295B"/>
    <w:rsid w:val="00BC659C"/>
    <w:rsid w:val="00BC6624"/>
    <w:rsid w:val="00BD00E7"/>
    <w:rsid w:val="00BD15EA"/>
    <w:rsid w:val="00BD48A7"/>
    <w:rsid w:val="00BE4118"/>
    <w:rsid w:val="00BE63BE"/>
    <w:rsid w:val="00BF1F54"/>
    <w:rsid w:val="00BF59D2"/>
    <w:rsid w:val="00BF7F04"/>
    <w:rsid w:val="00C162FC"/>
    <w:rsid w:val="00C36506"/>
    <w:rsid w:val="00C41F87"/>
    <w:rsid w:val="00C43896"/>
    <w:rsid w:val="00C55EFF"/>
    <w:rsid w:val="00C7573D"/>
    <w:rsid w:val="00C8201C"/>
    <w:rsid w:val="00C82898"/>
    <w:rsid w:val="00C87F35"/>
    <w:rsid w:val="00C91076"/>
    <w:rsid w:val="00C92B08"/>
    <w:rsid w:val="00CA286B"/>
    <w:rsid w:val="00CA45FF"/>
    <w:rsid w:val="00CB5E27"/>
    <w:rsid w:val="00CC4E20"/>
    <w:rsid w:val="00CD430C"/>
    <w:rsid w:val="00CE1498"/>
    <w:rsid w:val="00D05D35"/>
    <w:rsid w:val="00D10618"/>
    <w:rsid w:val="00D171B2"/>
    <w:rsid w:val="00D32E2C"/>
    <w:rsid w:val="00D42F38"/>
    <w:rsid w:val="00D468EA"/>
    <w:rsid w:val="00D566A8"/>
    <w:rsid w:val="00D661B9"/>
    <w:rsid w:val="00D73A66"/>
    <w:rsid w:val="00D960BD"/>
    <w:rsid w:val="00D975D9"/>
    <w:rsid w:val="00DA2402"/>
    <w:rsid w:val="00DB02B6"/>
    <w:rsid w:val="00DB0B69"/>
    <w:rsid w:val="00DC045F"/>
    <w:rsid w:val="00DC73EB"/>
    <w:rsid w:val="00DF3B25"/>
    <w:rsid w:val="00DF4095"/>
    <w:rsid w:val="00DF5274"/>
    <w:rsid w:val="00DF63DA"/>
    <w:rsid w:val="00DF7A27"/>
    <w:rsid w:val="00E13D00"/>
    <w:rsid w:val="00E17C17"/>
    <w:rsid w:val="00E254BE"/>
    <w:rsid w:val="00E2708C"/>
    <w:rsid w:val="00E37D58"/>
    <w:rsid w:val="00E42B1A"/>
    <w:rsid w:val="00E47B0A"/>
    <w:rsid w:val="00E6179B"/>
    <w:rsid w:val="00E71CD4"/>
    <w:rsid w:val="00E81115"/>
    <w:rsid w:val="00E85361"/>
    <w:rsid w:val="00EA1870"/>
    <w:rsid w:val="00EA6570"/>
    <w:rsid w:val="00EB0943"/>
    <w:rsid w:val="00EC26DA"/>
    <w:rsid w:val="00ED3B6B"/>
    <w:rsid w:val="00F1178A"/>
    <w:rsid w:val="00F25EEA"/>
    <w:rsid w:val="00F274CD"/>
    <w:rsid w:val="00F67BB1"/>
    <w:rsid w:val="00F83676"/>
    <w:rsid w:val="00F85F9D"/>
    <w:rsid w:val="00FA2004"/>
    <w:rsid w:val="00FB5421"/>
    <w:rsid w:val="00FC4501"/>
    <w:rsid w:val="00FD070C"/>
    <w:rsid w:val="00FE24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6B0143"/>
    <w:pPr>
      <w:keepNext/>
      <w:numPr>
        <w:numId w:val="24"/>
      </w:numPr>
      <w:tabs>
        <w:tab w:val="clear" w:pos="720"/>
        <w:tab w:val="num" w:pos="360"/>
      </w:tabs>
      <w:autoSpaceDE w:val="0"/>
      <w:autoSpaceDN w:val="0"/>
      <w:adjustRightInd w:val="0"/>
      <w:spacing w:before="120"/>
      <w:ind w:left="360"/>
      <w:outlineLvl w:val="0"/>
    </w:pPr>
    <w:rPr>
      <w:b/>
      <w:bCs/>
      <w:color w:val="000000"/>
      <w:szCs w:val="20"/>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rPr>
  </w:style>
  <w:style w:type="character" w:styleId="PageNumber">
    <w:name w:val="page number"/>
    <w:basedOn w:val="DefaultParagraphFont"/>
  </w:style>
  <w:style w:type="paragraph" w:styleId="BodyText">
    <w:name w:val="Body Text"/>
    <w:basedOn w:val="Normal"/>
    <w:pPr>
      <w:autoSpaceDE w:val="0"/>
      <w:autoSpaceDN w:val="0"/>
      <w:adjustRightInd w:val="0"/>
    </w:pPr>
    <w:rPr>
      <w:rFonts w:ascii="Fixedsys" w:hAnsi="Fixedsys"/>
      <w:color w:val="008080"/>
      <w:sz w:val="20"/>
      <w:szCs w:val="20"/>
    </w:rPr>
  </w:style>
  <w:style w:type="paragraph" w:styleId="BodyText2">
    <w:name w:val="Body Text 2"/>
    <w:basedOn w:val="Normal"/>
    <w:rPr>
      <w:b/>
      <w:bCs/>
      <w:szCs w:val="20"/>
    </w:rPr>
  </w:style>
  <w:style w:type="paragraph" w:styleId="BodyTextIndent">
    <w:name w:val="Body Text Indent"/>
    <w:basedOn w:val="Normal"/>
    <w:pPr>
      <w:tabs>
        <w:tab w:val="left" w:pos="7530"/>
      </w:tabs>
      <w:ind w:left="360"/>
    </w:pPr>
  </w:style>
  <w:style w:type="paragraph" w:styleId="BodyTextIndent2">
    <w:name w:val="Body Text Indent 2"/>
    <w:basedOn w:val="Normal"/>
    <w:pPr>
      <w:ind w:left="720"/>
    </w:pPr>
  </w:style>
  <w:style w:type="character" w:styleId="Strong">
    <w:name w:val="Strong"/>
    <w:qFormat/>
    <w:rPr>
      <w:b/>
      <w:bCs/>
    </w:rPr>
  </w:style>
  <w:style w:type="character" w:styleId="Hyperlink">
    <w:name w:val="Hyperlink"/>
    <w:rPr>
      <w:color w:val="0000FF"/>
      <w:u w:val="single"/>
    </w:rPr>
  </w:style>
  <w:style w:type="paragraph" w:styleId="BodyText3">
    <w:name w:val="Body Text 3"/>
    <w:basedOn w:val="Normal"/>
    <w:rPr>
      <w:rFonts w:ascii="Fixedsys" w:hAnsi="Fixedsys"/>
      <w:snapToGrid w:val="0"/>
      <w:sz w:val="20"/>
    </w:rPr>
  </w:style>
  <w:style w:type="paragraph" w:styleId="BalloonText">
    <w:name w:val="Balloon Text"/>
    <w:basedOn w:val="Normal"/>
    <w:semiHidden/>
    <w:rsid w:val="00654229"/>
    <w:rPr>
      <w:rFonts w:ascii="Tahoma" w:hAnsi="Tahoma" w:cs="Tahoma"/>
      <w:sz w:val="16"/>
      <w:szCs w:val="16"/>
    </w:rPr>
  </w:style>
  <w:style w:type="table" w:styleId="TableGrid">
    <w:name w:val="Table Grid"/>
    <w:basedOn w:val="TableNormal"/>
    <w:rsid w:val="00AB4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6B0143"/>
  </w:style>
  <w:style w:type="paragraph" w:styleId="TOC3">
    <w:name w:val="toc 3"/>
    <w:basedOn w:val="Normal"/>
    <w:next w:val="Normal"/>
    <w:autoRedefine/>
    <w:semiHidden/>
    <w:rsid w:val="006B0143"/>
    <w:pPr>
      <w:ind w:left="480"/>
    </w:pPr>
  </w:style>
  <w:style w:type="paragraph" w:customStyle="1" w:styleId="StyleHeading2Before6pt">
    <w:name w:val="Style Heading 2 + Before:  6 pt"/>
    <w:basedOn w:val="Heading2"/>
    <w:rsid w:val="00672C8D"/>
    <w:pPr>
      <w:numPr>
        <w:ilvl w:val="1"/>
        <w:numId w:val="24"/>
      </w:numPr>
      <w:tabs>
        <w:tab w:val="clear" w:pos="1440"/>
        <w:tab w:val="num" w:pos="1080"/>
        <w:tab w:val="num" w:pos="1512"/>
      </w:tabs>
      <w:spacing w:before="120"/>
      <w:ind w:left="1080" w:hanging="720"/>
    </w:pPr>
    <w:rPr>
      <w:szCs w:val="20"/>
    </w:rPr>
  </w:style>
  <w:style w:type="character" w:styleId="CommentReference">
    <w:name w:val="annotation reference"/>
    <w:rsid w:val="00EC26DA"/>
    <w:rPr>
      <w:sz w:val="16"/>
      <w:szCs w:val="16"/>
    </w:rPr>
  </w:style>
  <w:style w:type="paragraph" w:styleId="CommentText">
    <w:name w:val="annotation text"/>
    <w:basedOn w:val="Normal"/>
    <w:link w:val="CommentTextChar"/>
    <w:rsid w:val="00EC26DA"/>
    <w:rPr>
      <w:sz w:val="20"/>
      <w:szCs w:val="20"/>
    </w:rPr>
  </w:style>
  <w:style w:type="character" w:customStyle="1" w:styleId="CommentTextChar">
    <w:name w:val="Comment Text Char"/>
    <w:basedOn w:val="DefaultParagraphFont"/>
    <w:link w:val="CommentText"/>
    <w:rsid w:val="00EC26DA"/>
  </w:style>
  <w:style w:type="paragraph" w:styleId="CommentSubject">
    <w:name w:val="annotation subject"/>
    <w:basedOn w:val="CommentText"/>
    <w:next w:val="CommentText"/>
    <w:link w:val="CommentSubjectChar"/>
    <w:rsid w:val="00EC26DA"/>
    <w:rPr>
      <w:b/>
      <w:bCs/>
      <w:lang/>
    </w:rPr>
  </w:style>
  <w:style w:type="character" w:customStyle="1" w:styleId="CommentSubjectChar">
    <w:name w:val="Comment Subject Char"/>
    <w:link w:val="CommentSubject"/>
    <w:rsid w:val="00EC26DA"/>
    <w:rPr>
      <w:b/>
      <w:bCs/>
    </w:rPr>
  </w:style>
  <w:style w:type="paragraph" w:styleId="Title">
    <w:name w:val="Title"/>
    <w:basedOn w:val="Normal"/>
    <w:next w:val="Normal"/>
    <w:link w:val="TitleChar"/>
    <w:qFormat/>
    <w:rsid w:val="00C87F35"/>
    <w:pPr>
      <w:spacing w:before="240" w:after="60"/>
      <w:jc w:val="center"/>
      <w:outlineLvl w:val="0"/>
    </w:pPr>
    <w:rPr>
      <w:rFonts w:ascii="Cambria" w:hAnsi="Cambria"/>
      <w:b/>
      <w:bCs/>
      <w:kern w:val="28"/>
      <w:sz w:val="32"/>
      <w:szCs w:val="32"/>
      <w:lang/>
    </w:rPr>
  </w:style>
  <w:style w:type="character" w:customStyle="1" w:styleId="TitleChar">
    <w:name w:val="Title Char"/>
    <w:link w:val="Title"/>
    <w:rsid w:val="00C87F35"/>
    <w:rPr>
      <w:rFonts w:ascii="Cambria" w:eastAsia="Times New Roman" w:hAnsi="Cambria" w:cs="Times New Roman"/>
      <w:b/>
      <w:bCs/>
      <w:kern w:val="28"/>
      <w:sz w:val="32"/>
      <w:szCs w:val="32"/>
    </w:rPr>
  </w:style>
  <w:style w:type="character" w:customStyle="1" w:styleId="FooterChar">
    <w:name w:val="Footer Char"/>
    <w:link w:val="Footer"/>
    <w:uiPriority w:val="99"/>
    <w:rsid w:val="00C87F35"/>
    <w:rPr>
      <w:sz w:val="24"/>
      <w:szCs w:val="24"/>
    </w:rPr>
  </w:style>
  <w:style w:type="paragraph" w:styleId="Caption">
    <w:name w:val="caption"/>
    <w:basedOn w:val="Normal"/>
    <w:next w:val="Normal"/>
    <w:unhideWhenUsed/>
    <w:qFormat/>
    <w:rsid w:val="00D73A66"/>
    <w:rPr>
      <w:b/>
      <w:bCs/>
      <w:sz w:val="20"/>
      <w:szCs w:val="20"/>
    </w:rPr>
  </w:style>
  <w:style w:type="paragraph" w:styleId="Revision">
    <w:name w:val="Revision"/>
    <w:hidden/>
    <w:uiPriority w:val="99"/>
    <w:semiHidden/>
    <w:rsid w:val="009C04C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6FF71EA5AE334BBBC7612CFFBED01B" ma:contentTypeVersion="0" ma:contentTypeDescription="Create a new document." ma:contentTypeScope="" ma:versionID="5c7c7fc86dbe879fefee358fbf9f592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8E3B8-1507-456E-99AD-3DF0F08A081A}">
  <ds:schemaRefs>
    <ds:schemaRef ds:uri="http://schemas.microsoft.com/sharepoint/v3/contenttype/forms"/>
  </ds:schemaRefs>
</ds:datastoreItem>
</file>

<file path=customXml/itemProps2.xml><?xml version="1.0" encoding="utf-8"?>
<ds:datastoreItem xmlns:ds="http://schemas.openxmlformats.org/officeDocument/2006/customXml" ds:itemID="{20209EF3-D842-4A95-A77B-8E0FF8312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7CB833-85F5-41D1-B904-E88497E0E235}">
  <ds:schemaRefs>
    <ds:schemaRef ds:uri="http://schemas.microsoft.com/office/2006/metadata/properties"/>
  </ds:schemaRefs>
</ds:datastoreItem>
</file>

<file path=customXml/itemProps4.xml><?xml version="1.0" encoding="utf-8"?>
<ds:datastoreItem xmlns:ds="http://schemas.openxmlformats.org/officeDocument/2006/customXml" ds:itemID="{0830130C-4682-4D9E-8A7B-A1BCA051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vt:lpstr>
    </vt:vector>
  </TitlesOfParts>
  <Company>ABB</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Bruce Sievers</dc:creator>
  <cp:lastModifiedBy>USLEEAS1</cp:lastModifiedBy>
  <cp:revision>2</cp:revision>
  <cp:lastPrinted>2013-06-05T14:07:00Z</cp:lastPrinted>
  <dcterms:created xsi:type="dcterms:W3CDTF">2013-07-01T13:03:00Z</dcterms:created>
  <dcterms:modified xsi:type="dcterms:W3CDTF">2013-07-01T13:03:00Z</dcterms:modified>
</cp:coreProperties>
</file>